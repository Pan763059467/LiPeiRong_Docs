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834EC" w14:textId="77777777" w:rsidR="005C2B7C" w:rsidRPr="009441A1" w:rsidRDefault="005C2B7C" w:rsidP="005C2B7C">
      <w:pPr>
        <w:pStyle w:val="a3"/>
        <w:numPr>
          <w:ilvl w:val="0"/>
          <w:numId w:val="1"/>
        </w:numPr>
        <w:spacing w:afterLines="50" w:after="156" w:line="400" w:lineRule="exact"/>
        <w:ind w:left="1134" w:firstLineChars="0" w:hanging="1134"/>
        <w:rPr>
          <w:rFonts w:ascii="Times New Roman" w:eastAsia="楷体" w:hAnsi="Times New Roman"/>
          <w:b/>
          <w:color w:val="0000FF"/>
          <w:sz w:val="30"/>
          <w:szCs w:val="30"/>
        </w:rPr>
      </w:pPr>
      <w:r w:rsidRPr="009441A1">
        <w:rPr>
          <w:rFonts w:ascii="Times New Roman" w:eastAsia="楷体" w:hAnsi="Times New Roman" w:hint="eastAsia"/>
          <w:b/>
          <w:color w:val="0000FF"/>
          <w:sz w:val="30"/>
          <w:szCs w:val="30"/>
        </w:rPr>
        <w:t>立项依据</w:t>
      </w:r>
    </w:p>
    <w:p w14:paraId="18C32C83" w14:textId="77777777" w:rsidR="005C2B7C" w:rsidRPr="009441A1" w:rsidRDefault="005C2B7C" w:rsidP="005C2B7C">
      <w:pPr>
        <w:pStyle w:val="a3"/>
        <w:numPr>
          <w:ilvl w:val="0"/>
          <w:numId w:val="4"/>
        </w:numPr>
        <w:spacing w:line="400" w:lineRule="exact"/>
        <w:ind w:firstLineChars="0"/>
        <w:rPr>
          <w:rFonts w:ascii="Times New Roman" w:eastAsia="楷体" w:hAnsi="Times New Roman"/>
          <w:b/>
          <w:color w:val="0000FF"/>
          <w:sz w:val="28"/>
          <w:szCs w:val="28"/>
        </w:rPr>
      </w:pPr>
      <w:r w:rsidRPr="009441A1">
        <w:rPr>
          <w:rFonts w:ascii="Times New Roman" w:eastAsia="楷体" w:hAnsi="Times New Roman" w:hint="eastAsia"/>
          <w:b/>
          <w:color w:val="0000FF"/>
          <w:sz w:val="28"/>
          <w:szCs w:val="28"/>
        </w:rPr>
        <w:t>项目的研究意义及科学依据</w:t>
      </w:r>
      <w:r w:rsidR="00DF7275" w:rsidRPr="009441A1">
        <w:rPr>
          <w:rFonts w:ascii="Times New Roman" w:eastAsia="楷体" w:hAnsi="Times New Roman" w:cs="Times New Roman" w:hint="eastAsia"/>
          <w:color w:val="FF0000"/>
          <w:sz w:val="24"/>
          <w:szCs w:val="24"/>
        </w:rPr>
        <w:t>——（王金泰）</w:t>
      </w:r>
    </w:p>
    <w:p w14:paraId="48609138" w14:textId="5B64861D" w:rsidR="00493FCE" w:rsidRDefault="00723811" w:rsidP="00DF02C6">
      <w:pPr>
        <w:spacing w:line="400" w:lineRule="exact"/>
        <w:rPr>
          <w:rFonts w:ascii="Times New Roman" w:eastAsia="楷体" w:hAnsi="Times New Roman" w:cs="Times New Roman"/>
          <w:color w:val="FF0000"/>
          <w:sz w:val="24"/>
          <w:szCs w:val="24"/>
          <w:u w:val="single"/>
        </w:rPr>
      </w:pPr>
      <w:r>
        <w:rPr>
          <w:rFonts w:ascii="Times New Roman" w:eastAsia="楷体" w:hAnsi="Times New Roman" w:cs="Times New Roman" w:hint="eastAsia"/>
          <w:color w:val="FF0000"/>
          <w:sz w:val="24"/>
          <w:szCs w:val="24"/>
          <w:u w:val="single"/>
        </w:rPr>
        <w:t>由于</w:t>
      </w:r>
      <w:r w:rsidR="00176479" w:rsidRPr="00CC1804">
        <w:rPr>
          <w:rFonts w:ascii="Times New Roman" w:eastAsia="楷体" w:hAnsi="Times New Roman" w:cs="Times New Roman" w:hint="eastAsia"/>
          <w:color w:val="FF0000"/>
          <w:sz w:val="24"/>
          <w:szCs w:val="24"/>
          <w:u w:val="single"/>
        </w:rPr>
        <w:t>沼液浊度可达</w:t>
      </w:r>
      <w:r w:rsidR="00176479" w:rsidRPr="00CC1804">
        <w:rPr>
          <w:rFonts w:ascii="Times New Roman" w:eastAsia="楷体" w:hAnsi="Times New Roman" w:cs="Times New Roman" w:hint="eastAsia"/>
          <w:color w:val="FF0000"/>
          <w:sz w:val="24"/>
          <w:szCs w:val="24"/>
          <w:u w:val="single"/>
        </w:rPr>
        <w:t>1</w:t>
      </w:r>
      <w:r w:rsidR="00176479" w:rsidRPr="00CC1804">
        <w:rPr>
          <w:rFonts w:ascii="Times New Roman" w:eastAsia="楷体" w:hAnsi="Times New Roman" w:cs="Times New Roman"/>
          <w:color w:val="FF0000"/>
          <w:sz w:val="24"/>
          <w:szCs w:val="24"/>
          <w:u w:val="single"/>
        </w:rPr>
        <w:t>50</w:t>
      </w:r>
      <w:r w:rsidR="00176479" w:rsidRPr="00CC1804">
        <w:rPr>
          <w:rFonts w:ascii="Times New Roman" w:eastAsia="楷体" w:hAnsi="Times New Roman" w:cs="Times New Roman" w:hint="eastAsia"/>
          <w:color w:val="FF0000"/>
          <w:sz w:val="24"/>
          <w:szCs w:val="24"/>
          <w:u w:val="single"/>
        </w:rPr>
        <w:t>~</w:t>
      </w:r>
      <w:r w:rsidR="00176479" w:rsidRPr="00CC1804">
        <w:rPr>
          <w:rFonts w:ascii="Times New Roman" w:eastAsia="楷体" w:hAnsi="Times New Roman" w:cs="Times New Roman"/>
          <w:color w:val="FF0000"/>
          <w:sz w:val="24"/>
          <w:szCs w:val="24"/>
          <w:u w:val="single"/>
        </w:rPr>
        <w:t>300</w:t>
      </w:r>
      <w:r w:rsidR="00176479" w:rsidRPr="00CC1804">
        <w:rPr>
          <w:rFonts w:ascii="Times New Roman" w:eastAsia="楷体" w:hAnsi="Times New Roman" w:cs="Times New Roman" w:hint="eastAsia"/>
          <w:color w:val="FF0000"/>
          <w:sz w:val="24"/>
          <w:szCs w:val="24"/>
          <w:u w:val="single"/>
        </w:rPr>
        <w:t>NTU</w:t>
      </w:r>
      <w:r w:rsidR="00176479" w:rsidRPr="00CC1804">
        <w:rPr>
          <w:rFonts w:ascii="Times New Roman" w:eastAsia="楷体" w:hAnsi="Times New Roman" w:cs="Times New Roman" w:hint="eastAsia"/>
          <w:color w:val="FF0000"/>
          <w:sz w:val="24"/>
          <w:szCs w:val="24"/>
          <w:u w:val="single"/>
        </w:rPr>
        <w:t>，导致光传输困难</w:t>
      </w:r>
      <w:r w:rsidR="00176479" w:rsidRPr="00CC1804">
        <w:rPr>
          <w:rFonts w:ascii="Times New Roman" w:eastAsia="楷体" w:hAnsi="Times New Roman" w:cs="Times New Roman" w:hint="eastAsia"/>
          <w:sz w:val="24"/>
          <w:szCs w:val="24"/>
          <w:u w:val="single"/>
        </w:rPr>
        <w:t>，</w:t>
      </w:r>
      <w:r w:rsidR="00176479" w:rsidRPr="009441A1">
        <w:rPr>
          <w:rFonts w:ascii="Times New Roman" w:eastAsia="楷体" w:hAnsi="Times New Roman" w:cs="Times New Roman" w:hint="eastAsia"/>
          <w:sz w:val="24"/>
          <w:szCs w:val="24"/>
        </w:rPr>
        <w:t>加之悬浮状态下微藻细胞内色素对光的吸收、微藻细胞对光的散射以及微藻细胞间的相互遮挡，导致微藻悬浮液沿光传输方向光强呈指数型衰减</w:t>
      </w:r>
      <w:r w:rsidR="00176479" w:rsidRPr="009441A1">
        <w:rPr>
          <w:rFonts w:ascii="Times New Roman" w:eastAsia="楷体" w:hAnsi="Times New Roman" w:cs="Times New Roman"/>
          <w:sz w:val="24"/>
          <w:szCs w:val="24"/>
        </w:rPr>
        <w:fldChar w:fldCharType="begin" w:fldLock="1"/>
      </w:r>
      <w:r w:rsidR="00176479" w:rsidRPr="009441A1">
        <w:rPr>
          <w:rFonts w:ascii="Times New Roman" w:eastAsia="楷体" w:hAnsi="Times New Roman" w:cs="Times New Roman"/>
          <w:sz w:val="24"/>
          <w:szCs w:val="24"/>
        </w:rPr>
        <w:instrText>ADDIN CSL_CITATION {"citationItems":[{"id":"ITEM-1","itemData":{"DOI":"10.1016/j.algal.2015.11.019","ISSN":"22119264","abstract":"Haematococcus pluvialis is a green algae with the great potential to generate natural astaxanthin. In the current study, dynamic models are proposed to simulate effects of light intensity, light attenuation, temperature and nitrogen quota on cell growth and astaxanthin production in both suspended and attached photobioreactors, which to the best of our knowledge has not been addressed before. Based on the current models, optimal temperatures for algal growth and astaxanthin accumulation are identified. Cell absorption is found to be the primary factor causing light attenuation in the suspended reactor. In this reactor, astaxanthin accumulation is limited by the low local light intensity due to light attenuation during the initial operation period, but almost independent from that once it is close to the maximum value. Compared to the suspended reactor, light attenuation in the attached reactor is much reduced and biomass growth is remarkably enhanced, which suggests that the attached reactor is a better choice if the process aims for biomass cultivation. However, the well-mixed culture in the suspended reactor can push most cells toward astaxanthin production; while the attached reactor has the potential to prevent the accumulation of astaxanthin in the bottom algae. Therefore, the suspended photobioreactor should be selected if the process target is astaxanthin production.","author":[{"dropping-particle":"","family":"Zhang","given":"Dongda","non-dropping-particle":"","parse-names":false,"suffix":""},{"dropping-particle":"","family":"Wan","given":"Minxi","non-dropping-particle":"","parse-names":false,"suffix":""},{"dropping-particle":"","family":"Rio-Chanona","given":"Ehecatl A.","non-dropping-particle":"del","parse-names":false,"suffix":""},{"dropping-particle":"","family":"Huang","given":"Jianke","non-dropping-particle":"","parse-names":false,"suffix":""},{"dropping-particle":"","family":"Wang","given":"Weiliang","non-dropping-particle":"","parse-names":false,"suffix":""},{"dropping-particle":"","family":"Li","given":"Yuanguang","non-dropping-particle":"","parse-names":false,"suffix":""},{"dropping-particle":"","family":"Vassiliadis","given":"Vassilios S.","non-dropping-particle":"","parse-names":false,"suffix":""}],"container-title":"Algal Research","id":"ITEM-1","issued":{"date-parts":[["2016"]]},"page":"69-78","publisher":"Elsevier B.V.","title":"Dynamic modelling of Haematococcus pluvialis photoinduction for astaxanthin production in both attached and suspended photobioreactors","type":"article-journal","volume":"13"},"uris":["http://www.mendeley.com/documents/?uuid=3d346642-df6d-46d3-a4f6-58e7badb693e"]}],"mendeley":{"formattedCitation":"&lt;sup&gt;12&lt;/sup&gt;","plainTextFormattedCitation":"12","previouslyFormattedCitation":"&lt;sup&gt;12&lt;/sup&gt;"},"properties":{"noteIndex":0},"schema":"https://github.com/citation-style-language/schema/raw/master/csl-citation.json"}</w:instrText>
      </w:r>
      <w:r w:rsidR="00176479" w:rsidRPr="009441A1">
        <w:rPr>
          <w:rFonts w:ascii="Times New Roman" w:eastAsia="楷体" w:hAnsi="Times New Roman" w:cs="Times New Roman"/>
          <w:sz w:val="24"/>
          <w:szCs w:val="24"/>
        </w:rPr>
        <w:fldChar w:fldCharType="separate"/>
      </w:r>
      <w:r w:rsidR="00176479" w:rsidRPr="009441A1">
        <w:rPr>
          <w:rFonts w:ascii="Times New Roman" w:eastAsia="楷体" w:hAnsi="Times New Roman" w:cs="Times New Roman"/>
          <w:noProof/>
          <w:sz w:val="24"/>
          <w:szCs w:val="24"/>
          <w:vertAlign w:val="superscript"/>
        </w:rPr>
        <w:t>12</w:t>
      </w:r>
      <w:r w:rsidR="00176479" w:rsidRPr="009441A1">
        <w:rPr>
          <w:rFonts w:ascii="Times New Roman" w:eastAsia="楷体" w:hAnsi="Times New Roman" w:cs="Times New Roman"/>
          <w:sz w:val="24"/>
          <w:szCs w:val="24"/>
        </w:rPr>
        <w:fldChar w:fldCharType="end"/>
      </w:r>
      <w:r w:rsidR="00176479" w:rsidRPr="009441A1">
        <w:rPr>
          <w:rFonts w:ascii="Times New Roman" w:eastAsia="楷体" w:hAnsi="Times New Roman" w:cs="Times New Roman" w:hint="eastAsia"/>
          <w:sz w:val="24"/>
          <w:szCs w:val="24"/>
        </w:rPr>
        <w:t>，内部光强不足，</w:t>
      </w:r>
      <w:r w:rsidR="00176479" w:rsidRPr="00CC1804">
        <w:rPr>
          <w:rFonts w:ascii="Times New Roman" w:eastAsia="楷体" w:hAnsi="Times New Roman" w:cs="Times New Roman" w:hint="eastAsia"/>
          <w:sz w:val="24"/>
          <w:szCs w:val="24"/>
        </w:rPr>
        <w:t>微藻光合生长受，氨氮去除能力下降</w:t>
      </w:r>
      <w:r w:rsidR="00226D7B">
        <w:rPr>
          <w:rFonts w:ascii="Times New Roman" w:eastAsia="楷体" w:hAnsi="Times New Roman" w:cs="Times New Roman" w:hint="eastAsia"/>
          <w:sz w:val="24"/>
          <w:szCs w:val="24"/>
        </w:rPr>
        <w:t>，</w:t>
      </w:r>
      <w:r w:rsidR="00176479" w:rsidRPr="00CC1804">
        <w:rPr>
          <w:rFonts w:ascii="Times New Roman" w:eastAsia="楷体" w:hAnsi="Times New Roman" w:cs="Times New Roman" w:hint="eastAsia"/>
          <w:color w:val="FF0000"/>
          <w:sz w:val="24"/>
          <w:szCs w:val="24"/>
          <w:shd w:val="clear" w:color="auto" w:fill="FFE599" w:themeFill="accent4" w:themeFillTint="66"/>
        </w:rPr>
        <w:t>因此必须寻找合理的技术克服光传输难题</w:t>
      </w:r>
      <w:r w:rsidR="00176479" w:rsidRPr="009441A1">
        <w:rPr>
          <w:rFonts w:ascii="Times New Roman" w:eastAsia="楷体" w:hAnsi="Times New Roman" w:cs="Times New Roman" w:hint="eastAsia"/>
          <w:sz w:val="24"/>
          <w:szCs w:val="24"/>
        </w:rPr>
        <w:t>。</w:t>
      </w:r>
      <w:r w:rsidR="00226D7B">
        <w:rPr>
          <w:rFonts w:ascii="Times New Roman" w:eastAsia="楷体" w:hAnsi="Times New Roman" w:cs="Times New Roman" w:hint="eastAsia"/>
          <w:sz w:val="24"/>
          <w:szCs w:val="24"/>
        </w:rPr>
        <w:t>微藻生物膜培养可实现悬浮态藻细胞“水生”到“陆生”的转变。</w:t>
      </w:r>
    </w:p>
    <w:p w14:paraId="0D6D80F4" w14:textId="119CD33D" w:rsidR="005C2B7C" w:rsidRDefault="00176479" w:rsidP="00DF02C6">
      <w:pPr>
        <w:spacing w:line="400" w:lineRule="exact"/>
        <w:rPr>
          <w:rFonts w:ascii="Times New Roman" w:eastAsia="楷体" w:hAnsi="Times New Roman" w:cs="Times New Roman"/>
          <w:sz w:val="24"/>
          <w:szCs w:val="24"/>
        </w:rPr>
      </w:pPr>
      <w:r w:rsidRPr="009441A1">
        <w:rPr>
          <w:rFonts w:ascii="Times New Roman" w:eastAsia="楷体" w:hAnsi="Times New Roman" w:cs="Times New Roman" w:hint="eastAsia"/>
          <w:sz w:val="24"/>
          <w:szCs w:val="24"/>
        </w:rPr>
        <w:t>基于此，本项目提出微藻处理沼液及资源化利用新方法，采用微藻生物膜高效净</w:t>
      </w:r>
      <w:bookmarkStart w:id="0" w:name="_GoBack"/>
      <w:bookmarkEnd w:id="0"/>
      <w:r w:rsidRPr="009441A1">
        <w:rPr>
          <w:rFonts w:ascii="Times New Roman" w:eastAsia="楷体" w:hAnsi="Times New Roman" w:cs="Times New Roman" w:hint="eastAsia"/>
          <w:sz w:val="24"/>
          <w:szCs w:val="24"/>
        </w:rPr>
        <w:t>化高浊度、高氨氮沼液，随后将积累的高密度藻细胞直接用于水热转化制取功能性碳材料等高附加值产物。</w:t>
      </w:r>
    </w:p>
    <w:p w14:paraId="3CF8CC82" w14:textId="77777777" w:rsidR="008E33EB" w:rsidRPr="009441A1" w:rsidRDefault="008E33EB" w:rsidP="00DF02C6">
      <w:pPr>
        <w:spacing w:line="400" w:lineRule="exact"/>
        <w:rPr>
          <w:rFonts w:ascii="Times New Roman" w:eastAsia="楷体" w:hAnsi="Times New Roman" w:cs="Times New Roman"/>
          <w:sz w:val="24"/>
          <w:szCs w:val="24"/>
        </w:rPr>
      </w:pPr>
    </w:p>
    <w:p w14:paraId="2FCA7616" w14:textId="77777777" w:rsidR="00DF7275" w:rsidRPr="0042376D" w:rsidRDefault="00DF7275" w:rsidP="0042376D">
      <w:pPr>
        <w:pStyle w:val="a3"/>
        <w:numPr>
          <w:ilvl w:val="0"/>
          <w:numId w:val="6"/>
        </w:numPr>
        <w:spacing w:line="360" w:lineRule="auto"/>
        <w:ind w:firstLineChars="0"/>
        <w:rPr>
          <w:rFonts w:ascii="Times New Roman" w:eastAsia="楷体" w:hAnsi="Times New Roman" w:cs="Times New Roman"/>
          <w:b/>
          <w:color w:val="FF0000"/>
          <w:sz w:val="24"/>
          <w:szCs w:val="24"/>
        </w:rPr>
      </w:pPr>
      <w:r w:rsidRPr="0042376D">
        <w:rPr>
          <w:rFonts w:ascii="Times New Roman" w:eastAsia="楷体" w:hAnsi="Times New Roman" w:cs="Times New Roman" w:hint="eastAsia"/>
          <w:b/>
          <w:color w:val="FF0000"/>
          <w:sz w:val="24"/>
          <w:szCs w:val="24"/>
        </w:rPr>
        <w:t>第一大部分</w:t>
      </w:r>
      <w:r w:rsidR="00AE707F">
        <w:rPr>
          <w:rFonts w:ascii="Times New Roman" w:eastAsia="楷体" w:hAnsi="Times New Roman" w:cs="Times New Roman" w:hint="eastAsia"/>
          <w:b/>
          <w:color w:val="FF0000"/>
          <w:sz w:val="24"/>
          <w:szCs w:val="24"/>
        </w:rPr>
        <w:t>：背景引出</w:t>
      </w:r>
      <w:r w:rsidRPr="0042376D">
        <w:rPr>
          <w:rFonts w:ascii="Times New Roman" w:eastAsia="楷体" w:hAnsi="Times New Roman" w:cs="Times New Roman" w:hint="eastAsia"/>
          <w:b/>
          <w:color w:val="FF0000"/>
          <w:sz w:val="24"/>
          <w:szCs w:val="24"/>
        </w:rPr>
        <w:t>——本项目的大方向</w:t>
      </w:r>
      <w:r w:rsidR="00AE707F">
        <w:rPr>
          <w:rFonts w:ascii="Times New Roman" w:eastAsia="楷体" w:hAnsi="Times New Roman" w:cs="Times New Roman" w:hint="eastAsia"/>
          <w:b/>
          <w:color w:val="FF0000"/>
          <w:sz w:val="24"/>
          <w:szCs w:val="24"/>
        </w:rPr>
        <w:t>（微藻净化沼液、资源化利用）</w:t>
      </w:r>
    </w:p>
    <w:p w14:paraId="05210230" w14:textId="77777777" w:rsidR="00DF02C6" w:rsidRPr="00D90311" w:rsidRDefault="00D90311" w:rsidP="00DF02C6">
      <w:pPr>
        <w:spacing w:line="360" w:lineRule="auto"/>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参考</w:t>
      </w:r>
      <w:r w:rsidR="00DF7275" w:rsidRPr="009441A1">
        <w:rPr>
          <w:rFonts w:ascii="Times New Roman" w:eastAsia="楷体" w:hAnsi="Times New Roman" w:cs="Times New Roman"/>
          <w:b/>
          <w:color w:val="FF0000"/>
          <w:sz w:val="24"/>
          <w:szCs w:val="24"/>
        </w:rPr>
        <w:t>:</w:t>
      </w:r>
      <w:r w:rsidR="00DF7275" w:rsidRPr="009441A1">
        <w:rPr>
          <w:rFonts w:ascii="Times New Roman" w:eastAsia="楷体" w:hAnsi="Times New Roman" w:cs="Times New Roman" w:hint="eastAsia"/>
          <w:sz w:val="24"/>
          <w:szCs w:val="24"/>
        </w:rPr>
        <w:t>（</w:t>
      </w:r>
      <w:r w:rsidR="00DF7275" w:rsidRPr="009441A1">
        <w:rPr>
          <w:rFonts w:ascii="Times New Roman" w:eastAsia="楷体" w:hAnsi="Times New Roman" w:hint="eastAsia"/>
          <w:b/>
          <w:sz w:val="24"/>
        </w:rPr>
        <w:t>微藻技术具有既</w:t>
      </w:r>
      <w:r w:rsidR="00DF7275" w:rsidRPr="009441A1">
        <w:rPr>
          <w:rFonts w:ascii="Times New Roman" w:eastAsia="楷体" w:hAnsi="Times New Roman"/>
          <w:b/>
          <w:color w:val="7030A0"/>
          <w:sz w:val="24"/>
          <w:highlight w:val="yellow"/>
        </w:rPr>
        <w:t>固定</w:t>
      </w:r>
      <w:r w:rsidR="00DF7275" w:rsidRPr="009441A1">
        <w:rPr>
          <w:rFonts w:ascii="Times New Roman" w:eastAsia="楷体" w:hAnsi="Times New Roman"/>
          <w:b/>
          <w:color w:val="7030A0"/>
          <w:sz w:val="24"/>
          <w:highlight w:val="yellow"/>
        </w:rPr>
        <w:t>CO</w:t>
      </w:r>
      <w:r w:rsidR="00DF7275" w:rsidRPr="009441A1">
        <w:rPr>
          <w:rFonts w:ascii="Times New Roman" w:eastAsia="楷体" w:hAnsi="Times New Roman"/>
          <w:b/>
          <w:color w:val="7030A0"/>
          <w:sz w:val="24"/>
          <w:highlight w:val="yellow"/>
          <w:vertAlign w:val="subscript"/>
        </w:rPr>
        <w:t>2</w:t>
      </w:r>
      <w:r w:rsidR="00DF7275" w:rsidRPr="009441A1">
        <w:rPr>
          <w:rFonts w:ascii="Times New Roman" w:eastAsia="楷体" w:hAnsi="Times New Roman" w:hint="eastAsia"/>
          <w:b/>
          <w:sz w:val="24"/>
        </w:rPr>
        <w:t>、同时又</w:t>
      </w:r>
      <w:r w:rsidR="00DF7275" w:rsidRPr="009441A1">
        <w:rPr>
          <w:rFonts w:ascii="Times New Roman" w:eastAsia="楷体" w:hAnsi="Times New Roman"/>
          <w:b/>
          <w:sz w:val="24"/>
        </w:rPr>
        <w:t>可获取</w:t>
      </w:r>
      <w:r w:rsidR="00DF7275" w:rsidRPr="009441A1">
        <w:rPr>
          <w:rFonts w:ascii="Times New Roman" w:eastAsia="楷体" w:hAnsi="Times New Roman"/>
          <w:b/>
          <w:color w:val="7030A0"/>
          <w:sz w:val="24"/>
          <w:highlight w:val="yellow"/>
        </w:rPr>
        <w:t>高附加值产物（</w:t>
      </w:r>
      <w:r w:rsidR="00DF7275" w:rsidRPr="009441A1">
        <w:rPr>
          <w:rFonts w:ascii="Times New Roman" w:eastAsia="楷体" w:hAnsi="Times New Roman" w:hint="eastAsia"/>
          <w:b/>
          <w:color w:val="7030A0"/>
          <w:sz w:val="24"/>
          <w:highlight w:val="yellow"/>
        </w:rPr>
        <w:t>如</w:t>
      </w:r>
      <w:r w:rsidR="00DF7275" w:rsidRPr="009441A1">
        <w:rPr>
          <w:rFonts w:ascii="Times New Roman" w:eastAsia="楷体" w:hAnsi="Times New Roman"/>
          <w:b/>
          <w:color w:val="7030A0"/>
          <w:sz w:val="24"/>
          <w:highlight w:val="yellow"/>
        </w:rPr>
        <w:t>叶黄素）、并</w:t>
      </w:r>
      <w:r w:rsidR="00DF7275" w:rsidRPr="009441A1">
        <w:rPr>
          <w:rFonts w:ascii="Times New Roman" w:eastAsia="楷体" w:hAnsi="Times New Roman" w:hint="eastAsia"/>
          <w:b/>
          <w:color w:val="7030A0"/>
          <w:sz w:val="24"/>
          <w:highlight w:val="yellow"/>
        </w:rPr>
        <w:t>实现能源化再利用（如</w:t>
      </w:r>
      <w:r w:rsidR="00DF7275" w:rsidRPr="009441A1">
        <w:rPr>
          <w:rFonts w:ascii="Times New Roman" w:eastAsia="楷体" w:hAnsi="Times New Roman"/>
          <w:b/>
          <w:color w:val="7030A0"/>
          <w:sz w:val="24"/>
          <w:highlight w:val="yellow"/>
        </w:rPr>
        <w:t>生物燃料</w:t>
      </w:r>
      <w:r w:rsidR="00DF7275" w:rsidRPr="009441A1">
        <w:rPr>
          <w:rFonts w:ascii="Times New Roman" w:eastAsia="楷体" w:hAnsi="Times New Roman" w:hint="eastAsia"/>
          <w:b/>
          <w:color w:val="7030A0"/>
          <w:sz w:val="24"/>
          <w:highlight w:val="yellow"/>
        </w:rPr>
        <w:t>）</w:t>
      </w:r>
      <w:r w:rsidR="00DF7275" w:rsidRPr="009441A1">
        <w:rPr>
          <w:rFonts w:ascii="Times New Roman" w:eastAsia="楷体" w:hAnsi="Times New Roman" w:hint="eastAsia"/>
          <w:b/>
          <w:sz w:val="24"/>
        </w:rPr>
        <w:t>的突出优势，因此</w:t>
      </w:r>
      <w:r w:rsidR="00DF7275" w:rsidRPr="009441A1">
        <w:rPr>
          <w:rFonts w:ascii="Times New Roman" w:eastAsia="楷体" w:hAnsi="Times New Roman"/>
          <w:b/>
          <w:sz w:val="24"/>
        </w:rPr>
        <w:t>，</w:t>
      </w:r>
      <w:r w:rsidR="00DF7275" w:rsidRPr="009441A1">
        <w:rPr>
          <w:rFonts w:ascii="Times New Roman" w:eastAsia="楷体" w:hAnsi="Times New Roman" w:hint="eastAsia"/>
          <w:b/>
          <w:sz w:val="24"/>
        </w:rPr>
        <w:t>利用微藻</w:t>
      </w:r>
      <w:r w:rsidR="00DF7275" w:rsidRPr="009441A1">
        <w:rPr>
          <w:rFonts w:ascii="Times New Roman" w:eastAsia="楷体" w:hAnsi="Times New Roman" w:hint="eastAsia"/>
          <w:b/>
          <w:color w:val="7030A0"/>
          <w:sz w:val="24"/>
          <w:highlight w:val="yellow"/>
        </w:rPr>
        <w:t>光合固定</w:t>
      </w:r>
      <w:r w:rsidR="00DF7275" w:rsidRPr="009441A1">
        <w:rPr>
          <w:rFonts w:ascii="Times New Roman" w:eastAsia="楷体" w:hAnsi="Times New Roman"/>
          <w:b/>
          <w:color w:val="7030A0"/>
          <w:sz w:val="24"/>
          <w:highlight w:val="yellow"/>
        </w:rPr>
        <w:t>CO</w:t>
      </w:r>
      <w:r w:rsidR="00DF7275" w:rsidRPr="009441A1">
        <w:rPr>
          <w:rFonts w:ascii="Times New Roman" w:eastAsia="楷体" w:hAnsi="Times New Roman"/>
          <w:b/>
          <w:color w:val="7030A0"/>
          <w:sz w:val="24"/>
          <w:highlight w:val="yellow"/>
          <w:vertAlign w:val="subscript"/>
        </w:rPr>
        <w:t>2</w:t>
      </w:r>
      <w:r w:rsidR="00DF7275" w:rsidRPr="009441A1">
        <w:rPr>
          <w:rFonts w:ascii="Times New Roman" w:eastAsia="楷体" w:hAnsi="Times New Roman" w:hint="eastAsia"/>
          <w:b/>
          <w:sz w:val="24"/>
        </w:rPr>
        <w:t>并</w:t>
      </w:r>
      <w:r w:rsidR="00DF7275" w:rsidRPr="009441A1">
        <w:rPr>
          <w:rFonts w:ascii="Times New Roman" w:eastAsia="楷体" w:hAnsi="Times New Roman"/>
          <w:b/>
          <w:sz w:val="24"/>
        </w:rPr>
        <w:t>实现</w:t>
      </w:r>
      <w:r w:rsidR="00DF7275" w:rsidRPr="009441A1">
        <w:rPr>
          <w:rFonts w:ascii="Times New Roman" w:eastAsia="楷体" w:hAnsi="Times New Roman" w:hint="eastAsia"/>
          <w:b/>
          <w:color w:val="7030A0"/>
          <w:sz w:val="24"/>
          <w:highlight w:val="yellow"/>
        </w:rPr>
        <w:t>其高值化</w:t>
      </w:r>
      <w:r w:rsidR="00DF7275" w:rsidRPr="009441A1">
        <w:rPr>
          <w:rFonts w:ascii="Times New Roman" w:eastAsia="楷体" w:hAnsi="Times New Roman"/>
          <w:b/>
          <w:color w:val="7030A0"/>
          <w:sz w:val="24"/>
          <w:highlight w:val="yellow"/>
        </w:rPr>
        <w:t>和能源化转化</w:t>
      </w:r>
      <w:r w:rsidR="00DF7275" w:rsidRPr="009441A1">
        <w:rPr>
          <w:rFonts w:ascii="Times New Roman" w:eastAsia="楷体" w:hAnsi="Times New Roman" w:hint="eastAsia"/>
          <w:b/>
          <w:color w:val="7030A0"/>
          <w:sz w:val="24"/>
          <w:highlight w:val="yellow"/>
        </w:rPr>
        <w:t>利用的</w:t>
      </w:r>
      <w:r w:rsidR="00DF7275" w:rsidRPr="009441A1">
        <w:rPr>
          <w:rFonts w:ascii="Times New Roman" w:eastAsia="楷体" w:hAnsi="Times New Roman" w:hint="eastAsia"/>
          <w:b/>
          <w:sz w:val="24"/>
        </w:rPr>
        <w:t>技术具有重要的社会和经济效益，其应用前景十分广阔</w:t>
      </w:r>
      <w:r w:rsidR="00DF7275" w:rsidRPr="009441A1">
        <w:rPr>
          <w:rFonts w:ascii="Times New Roman" w:eastAsia="楷体" w:hAnsi="Times New Roman" w:hint="eastAsia"/>
          <w:sz w:val="24"/>
        </w:rPr>
        <w:t>。</w:t>
      </w:r>
      <w:r w:rsidR="008E33EB" w:rsidRPr="008E33EB">
        <w:rPr>
          <w:rFonts w:ascii="Times New Roman" w:eastAsia="楷体" w:hAnsi="Times New Roman" w:hint="eastAsia"/>
          <w:b/>
          <w:color w:val="7030A0"/>
          <w:sz w:val="24"/>
          <w:highlight w:val="yellow"/>
        </w:rPr>
        <w:t>同时</w:t>
      </w:r>
      <w:r w:rsidR="004114EE" w:rsidRPr="008E33EB">
        <w:rPr>
          <w:rFonts w:ascii="Times New Roman" w:eastAsia="楷体" w:hAnsi="Times New Roman" w:hint="eastAsia"/>
          <w:b/>
          <w:color w:val="7030A0"/>
          <w:sz w:val="24"/>
          <w:highlight w:val="yellow"/>
        </w:rPr>
        <w:t>要</w:t>
      </w:r>
      <w:r w:rsidR="008E33EB" w:rsidRPr="008E33EB">
        <w:rPr>
          <w:rFonts w:ascii="Times New Roman" w:eastAsia="楷体" w:hAnsi="Times New Roman" w:hint="eastAsia"/>
          <w:b/>
          <w:color w:val="7030A0"/>
          <w:sz w:val="24"/>
          <w:highlight w:val="yellow"/>
        </w:rPr>
        <w:t>总结出</w:t>
      </w:r>
      <w:r w:rsidR="004114EE" w:rsidRPr="008E33EB">
        <w:rPr>
          <w:rFonts w:ascii="Times New Roman" w:eastAsia="楷体" w:hAnsi="Times New Roman" w:hint="eastAsia"/>
          <w:b/>
          <w:color w:val="7030A0"/>
          <w:sz w:val="24"/>
          <w:highlight w:val="yellow"/>
        </w:rPr>
        <w:t>本项目的整体技术路线（</w:t>
      </w:r>
      <w:r w:rsidR="008E33EB">
        <w:rPr>
          <w:rFonts w:ascii="Times New Roman" w:eastAsia="楷体" w:hAnsi="Times New Roman" w:hint="eastAsia"/>
          <w:b/>
          <w:color w:val="7030A0"/>
          <w:sz w:val="24"/>
          <w:highlight w:val="yellow"/>
        </w:rPr>
        <w:t>+</w:t>
      </w:r>
      <w:r w:rsidR="00DD75A1" w:rsidRPr="00DD75A1">
        <w:rPr>
          <w:rFonts w:ascii="Times New Roman" w:eastAsia="楷体" w:hAnsi="Times New Roman"/>
          <w:b/>
          <w:color w:val="7030A0"/>
          <w:sz w:val="24"/>
          <w:highlight w:val="yellow"/>
        </w:rPr>
        <w:t>技术示意图</w:t>
      </w:r>
      <w:r w:rsidR="004114EE" w:rsidRPr="008E33EB">
        <w:rPr>
          <w:rFonts w:ascii="Times New Roman" w:eastAsia="楷体" w:hAnsi="Times New Roman" w:hint="eastAsia"/>
          <w:b/>
          <w:color w:val="7030A0"/>
          <w:sz w:val="24"/>
          <w:highlight w:val="yellow"/>
        </w:rPr>
        <w:t>？）</w:t>
      </w:r>
    </w:p>
    <w:p w14:paraId="5E5D96E5" w14:textId="77777777" w:rsidR="008E33EB" w:rsidRPr="008E33EB" w:rsidRDefault="008E33EB" w:rsidP="00DF02C6">
      <w:pPr>
        <w:spacing w:line="360" w:lineRule="auto"/>
        <w:rPr>
          <w:rFonts w:ascii="Times New Roman" w:eastAsia="楷体" w:hAnsi="Times New Roman"/>
          <w:sz w:val="24"/>
        </w:rPr>
      </w:pPr>
    </w:p>
    <w:p w14:paraId="4772B684" w14:textId="77777777" w:rsidR="004114EE" w:rsidRPr="004114EE" w:rsidRDefault="004114EE" w:rsidP="004114EE">
      <w:pPr>
        <w:pStyle w:val="a3"/>
        <w:numPr>
          <w:ilvl w:val="0"/>
          <w:numId w:val="6"/>
        </w:numPr>
        <w:spacing w:line="360" w:lineRule="auto"/>
        <w:ind w:firstLineChars="0"/>
        <w:rPr>
          <w:rFonts w:ascii="Times New Roman" w:eastAsia="楷体" w:hAnsi="Times New Roman"/>
          <w:sz w:val="24"/>
        </w:rPr>
      </w:pPr>
      <w:r>
        <w:rPr>
          <w:rFonts w:ascii="Times New Roman" w:eastAsia="楷体" w:hAnsi="Times New Roman" w:cs="Times New Roman" w:hint="eastAsia"/>
          <w:b/>
          <w:color w:val="FF0000"/>
          <w:sz w:val="24"/>
          <w:szCs w:val="24"/>
        </w:rPr>
        <w:t>以上述提及的</w:t>
      </w:r>
      <w:r w:rsidRPr="004114EE">
        <w:rPr>
          <w:rFonts w:ascii="Times New Roman" w:eastAsia="楷体" w:hAnsi="Times New Roman" w:cs="Times New Roman" w:hint="eastAsia"/>
          <w:b/>
          <w:color w:val="FF0000"/>
          <w:sz w:val="24"/>
          <w:szCs w:val="24"/>
        </w:rPr>
        <w:t>本项目大方向</w:t>
      </w:r>
      <w:r>
        <w:rPr>
          <w:rFonts w:ascii="Times New Roman" w:eastAsia="楷体" w:hAnsi="Times New Roman" w:cs="Times New Roman" w:hint="eastAsia"/>
          <w:b/>
          <w:color w:val="FF0000"/>
          <w:sz w:val="24"/>
          <w:szCs w:val="24"/>
        </w:rPr>
        <w:t>（整体的技术路线）为基础</w:t>
      </w:r>
    </w:p>
    <w:p w14:paraId="16D0D24D" w14:textId="77777777" w:rsidR="001666A9" w:rsidRPr="008E33EB" w:rsidRDefault="004114EE" w:rsidP="004114EE">
      <w:pPr>
        <w:spacing w:line="360" w:lineRule="auto"/>
        <w:rPr>
          <w:rFonts w:ascii="Times New Roman" w:eastAsia="楷体" w:hAnsi="Times New Roman"/>
          <w:color w:val="7030A0"/>
          <w:sz w:val="24"/>
        </w:rPr>
      </w:pPr>
      <w:r w:rsidRPr="009441A1">
        <w:rPr>
          <w:rFonts w:ascii="Times New Roman" w:eastAsia="楷体" w:hAnsi="Times New Roman" w:cs="Times New Roman"/>
          <w:b/>
          <w:color w:val="FF0000"/>
          <w:sz w:val="24"/>
          <w:szCs w:val="24"/>
        </w:rPr>
        <w:t>Eg:</w:t>
      </w:r>
      <w:r>
        <w:rPr>
          <w:rFonts w:ascii="Times New Roman" w:eastAsia="楷体" w:hAnsi="Times New Roman" w:cs="Times New Roman"/>
          <w:b/>
          <w:color w:val="FF0000"/>
          <w:sz w:val="24"/>
          <w:szCs w:val="24"/>
        </w:rPr>
        <w:t xml:space="preserve"> </w:t>
      </w:r>
      <w:r w:rsidRPr="004114EE">
        <w:rPr>
          <w:rFonts w:ascii="Times New Roman" w:eastAsia="楷体" w:hAnsi="Times New Roman" w:cs="Times New Roman" w:hint="eastAsia"/>
          <w:b/>
          <w:color w:val="FF0000"/>
          <w:sz w:val="24"/>
          <w:szCs w:val="24"/>
        </w:rPr>
        <w:t>分点描述——</w:t>
      </w:r>
      <w:r>
        <w:rPr>
          <w:rFonts w:ascii="Times New Roman" w:eastAsia="楷体" w:hAnsi="Times New Roman" w:cs="Times New Roman" w:hint="eastAsia"/>
          <w:b/>
          <w:color w:val="FF0000"/>
          <w:sz w:val="24"/>
          <w:szCs w:val="24"/>
        </w:rPr>
        <w:t>依次引出</w:t>
      </w:r>
      <w:r w:rsidRPr="008E33EB">
        <w:rPr>
          <w:rFonts w:ascii="Times New Roman" w:eastAsia="楷体" w:hAnsi="Times New Roman" w:cs="Times New Roman" w:hint="eastAsia"/>
          <w:b/>
          <w:color w:val="7030A0"/>
          <w:sz w:val="24"/>
          <w:szCs w:val="24"/>
          <w:highlight w:val="yellow"/>
        </w:rPr>
        <w:t>每点</w:t>
      </w:r>
      <w:r w:rsidR="008E33EB" w:rsidRPr="008E33EB">
        <w:rPr>
          <w:rFonts w:ascii="Times New Roman" w:eastAsia="楷体" w:hAnsi="Times New Roman" w:cs="Times New Roman" w:hint="eastAsia"/>
          <w:b/>
          <w:color w:val="7030A0"/>
          <w:sz w:val="24"/>
          <w:szCs w:val="24"/>
          <w:highlight w:val="yellow"/>
        </w:rPr>
        <w:t>所涉及到的关键科学问题</w:t>
      </w:r>
    </w:p>
    <w:p w14:paraId="6420A079" w14:textId="77777777" w:rsidR="00DF7275" w:rsidRPr="009441A1" w:rsidRDefault="00DF7275" w:rsidP="00DF7275">
      <w:pPr>
        <w:rPr>
          <w:rFonts w:ascii="Times New Roman" w:eastAsia="楷体" w:hAnsi="Times New Roman"/>
          <w:sz w:val="24"/>
        </w:rPr>
      </w:pPr>
    </w:p>
    <w:p w14:paraId="52B92D41" w14:textId="77777777" w:rsidR="00DF02C6" w:rsidRPr="009441A1" w:rsidRDefault="00DF02C6" w:rsidP="00DF7275">
      <w:pPr>
        <w:rPr>
          <w:rFonts w:ascii="Times New Roman" w:eastAsia="楷体" w:hAnsi="Times New Roman"/>
          <w:sz w:val="24"/>
        </w:rPr>
      </w:pPr>
    </w:p>
    <w:p w14:paraId="2509F4A6" w14:textId="77777777" w:rsidR="00DF7275" w:rsidRPr="009441A1" w:rsidRDefault="00DF02C6" w:rsidP="00DF7275">
      <w:pPr>
        <w:pStyle w:val="a3"/>
        <w:numPr>
          <w:ilvl w:val="0"/>
          <w:numId w:val="4"/>
        </w:numPr>
        <w:spacing w:line="400" w:lineRule="exact"/>
        <w:ind w:firstLineChars="0"/>
        <w:rPr>
          <w:rFonts w:ascii="Times New Roman" w:eastAsia="楷体" w:hAnsi="Times New Roman"/>
          <w:b/>
          <w:color w:val="0000FF"/>
          <w:sz w:val="28"/>
          <w:szCs w:val="28"/>
        </w:rPr>
      </w:pPr>
      <w:r w:rsidRPr="009441A1">
        <w:rPr>
          <w:rFonts w:ascii="Times New Roman" w:eastAsia="楷体" w:hAnsi="Times New Roman" w:hint="eastAsia"/>
          <w:b/>
          <w:color w:val="0000FF"/>
          <w:sz w:val="28"/>
          <w:szCs w:val="28"/>
        </w:rPr>
        <w:t>国内外研究现状分析</w:t>
      </w:r>
      <w:r w:rsidR="00DD75A1">
        <w:rPr>
          <w:rFonts w:ascii="Times New Roman" w:eastAsia="楷体" w:hAnsi="Times New Roman" w:hint="eastAsia"/>
          <w:b/>
          <w:color w:val="0000FF"/>
          <w:sz w:val="28"/>
          <w:szCs w:val="28"/>
        </w:rPr>
        <w:t>——</w:t>
      </w:r>
      <w:r w:rsidR="00DD75A1" w:rsidRPr="00DD75A1">
        <w:rPr>
          <w:rFonts w:ascii="Times New Roman" w:eastAsia="楷体" w:hAnsi="Times New Roman" w:hint="eastAsia"/>
          <w:b/>
          <w:color w:val="7030A0"/>
          <w:sz w:val="28"/>
          <w:szCs w:val="28"/>
          <w:highlight w:val="yellow"/>
        </w:rPr>
        <w:t>是为了引出每一关键问题下的研究内容</w:t>
      </w:r>
    </w:p>
    <w:p w14:paraId="09FB5C93" w14:textId="77777777" w:rsidR="00DF02C6" w:rsidRPr="009441A1" w:rsidRDefault="00DF02C6" w:rsidP="00DF02C6">
      <w:pPr>
        <w:spacing w:line="360" w:lineRule="auto"/>
        <w:jc w:val="left"/>
        <w:rPr>
          <w:rFonts w:ascii="Times New Roman" w:eastAsia="楷体" w:hAnsi="Times New Roman"/>
          <w:b/>
          <w:kern w:val="0"/>
          <w:sz w:val="28"/>
          <w:szCs w:val="28"/>
        </w:rPr>
      </w:pPr>
      <w:r w:rsidRPr="009441A1">
        <w:rPr>
          <w:rFonts w:ascii="Times New Roman" w:eastAsia="楷体" w:hAnsi="Times New Roman" w:hint="eastAsia"/>
          <w:b/>
          <w:kern w:val="0"/>
          <w:sz w:val="28"/>
          <w:szCs w:val="28"/>
        </w:rPr>
        <w:t>（</w:t>
      </w:r>
      <w:r w:rsidRPr="009441A1">
        <w:rPr>
          <w:rFonts w:ascii="Times New Roman" w:eastAsia="楷体" w:hAnsi="Times New Roman" w:hint="eastAsia"/>
          <w:b/>
          <w:kern w:val="0"/>
          <w:sz w:val="28"/>
          <w:szCs w:val="28"/>
        </w:rPr>
        <w:t>1</w:t>
      </w:r>
      <w:r w:rsidRPr="009441A1">
        <w:rPr>
          <w:rFonts w:ascii="Times New Roman" w:eastAsia="楷体" w:hAnsi="Times New Roman" w:hint="eastAsia"/>
          <w:b/>
          <w:kern w:val="0"/>
          <w:sz w:val="28"/>
          <w:szCs w:val="28"/>
        </w:rPr>
        <w:t>）</w:t>
      </w:r>
      <w:r w:rsidRPr="009441A1">
        <w:rPr>
          <w:rFonts w:ascii="Times New Roman" w:eastAsia="楷体" w:hAnsi="Times New Roman"/>
          <w:b/>
          <w:kern w:val="0"/>
          <w:sz w:val="28"/>
          <w:szCs w:val="28"/>
        </w:rPr>
        <w:t>藻种筛选驯化现状和调控机理研究</w:t>
      </w:r>
      <w:r w:rsidRPr="009441A1">
        <w:rPr>
          <w:rFonts w:ascii="Times New Roman" w:eastAsia="楷体" w:hAnsi="Times New Roman" w:cs="Times New Roman" w:hint="eastAsia"/>
          <w:color w:val="FF0000"/>
          <w:sz w:val="24"/>
          <w:szCs w:val="24"/>
        </w:rPr>
        <w:t>——（吴帅、宋爱）</w:t>
      </w:r>
    </w:p>
    <w:p w14:paraId="0B1B25D5" w14:textId="0E035DCE" w:rsidR="00DF02C6" w:rsidRPr="009441A1" w:rsidRDefault="00AA788B" w:rsidP="00DF02C6">
      <w:pPr>
        <w:spacing w:line="400" w:lineRule="exact"/>
        <w:ind w:firstLineChars="200" w:firstLine="480"/>
        <w:rPr>
          <w:rFonts w:ascii="Times New Roman" w:eastAsia="楷体" w:hAnsi="Times New Roman" w:cs="Times New Roman"/>
          <w:bCs/>
          <w:sz w:val="24"/>
          <w:szCs w:val="24"/>
        </w:rPr>
      </w:pPr>
      <w:ins w:id="1" w:author="黄 云" w:date="2021-01-29T15:52:00Z">
        <w:r>
          <w:rPr>
            <w:rFonts w:ascii="Times New Roman" w:eastAsia="楷体" w:hAnsi="Times New Roman" w:cs="Times New Roman" w:hint="eastAsia"/>
            <w:bCs/>
            <w:sz w:val="24"/>
            <w:szCs w:val="24"/>
          </w:rPr>
          <w:t>（集中在筛选方法和</w:t>
        </w:r>
      </w:ins>
      <w:ins w:id="2" w:author="黄 云" w:date="2021-01-29T15:53:00Z">
        <w:r>
          <w:rPr>
            <w:rFonts w:ascii="Times New Roman" w:eastAsia="楷体" w:hAnsi="Times New Roman" w:cs="Times New Roman" w:hint="eastAsia"/>
            <w:bCs/>
            <w:sz w:val="24"/>
            <w:szCs w:val="24"/>
          </w:rPr>
          <w:t>在保证高速生长的同时，</w:t>
        </w:r>
      </w:ins>
      <w:ins w:id="3" w:author="黄 云" w:date="2021-01-29T15:52:00Z">
        <w:r>
          <w:rPr>
            <w:rFonts w:ascii="Times New Roman" w:eastAsia="楷体" w:hAnsi="Times New Roman" w:cs="Times New Roman" w:hint="eastAsia"/>
            <w:bCs/>
            <w:sz w:val="24"/>
            <w:szCs w:val="24"/>
          </w:rPr>
          <w:t>微藻内蛋白和碳水的合成调控）</w:t>
        </w:r>
      </w:ins>
      <w:r w:rsidR="00DF02C6" w:rsidRPr="009441A1">
        <w:rPr>
          <w:rFonts w:ascii="Times New Roman" w:eastAsia="楷体" w:hAnsi="Times New Roman" w:cs="Times New Roman"/>
          <w:bCs/>
          <w:sz w:val="24"/>
          <w:szCs w:val="24"/>
        </w:rPr>
        <w:t>微藻的筛选技术是主要用于鉴定藻类群体以及选择具有所需生物功能的最佳藻类的方法</w:t>
      </w:r>
      <w:r w:rsidR="00DF02C6" w:rsidRPr="009441A1">
        <w:rPr>
          <w:rFonts w:ascii="Times New Roman" w:eastAsia="楷体" w:hAnsi="Times New Roman" w:cs="Times New Roman"/>
          <w:bCs/>
          <w:sz w:val="24"/>
          <w:szCs w:val="24"/>
          <w:vertAlign w:val="superscript"/>
        </w:rPr>
        <w:fldChar w:fldCharType="begin"/>
      </w:r>
      <w:r w:rsidR="00DF02C6" w:rsidRPr="009441A1">
        <w:rPr>
          <w:rFonts w:ascii="Times New Roman" w:eastAsia="楷体" w:hAnsi="Times New Roman" w:cs="Times New Roman"/>
          <w:bCs/>
          <w:sz w:val="24"/>
          <w:szCs w:val="24"/>
          <w:vertAlign w:val="superscript"/>
        </w:rPr>
        <w:instrText xml:space="preserve"> ADDIN EN.CITE &lt;EndNote&gt;&lt;Cite&gt;&lt;Author&gt;</w:instrText>
      </w:r>
      <w:r w:rsidR="00DF02C6" w:rsidRPr="009441A1">
        <w:rPr>
          <w:rFonts w:ascii="Times New Roman" w:eastAsia="楷体" w:hAnsi="Times New Roman" w:cs="Times New Roman"/>
          <w:bCs/>
          <w:sz w:val="24"/>
          <w:szCs w:val="24"/>
          <w:vertAlign w:val="superscript"/>
        </w:rPr>
        <w:instrText>方祥</w:instrText>
      </w:r>
      <w:r w:rsidR="00DF02C6" w:rsidRPr="009441A1">
        <w:rPr>
          <w:rFonts w:ascii="Times New Roman" w:eastAsia="楷体" w:hAnsi="Times New Roman" w:cs="Times New Roman"/>
          <w:bCs/>
          <w:sz w:val="24"/>
          <w:szCs w:val="24"/>
          <w:vertAlign w:val="superscript"/>
        </w:rPr>
        <w:instrText>&lt;/Author&gt;&lt;Year&gt;2017&lt;/Year&gt;&lt;RecNum&gt;56&lt;/RecNum&gt;&lt;DisplayText&gt;&lt;style face="superscript"&gt;[1]&lt;/style&gt;&lt;/DisplayText&gt;&lt;record&gt;&lt;rec-number&gt;56&lt;/rec-number&gt;&lt;foreign-keys&gt;&lt;key app="EN" db-id="9x5rw59vup9r9ues2acv9dfjrsers2x2wx50" timestamp="1611822727"&gt;56&lt;/key&gt;&lt;/foreign-keys&gt;&lt;ref-type name="Thesis"&gt;32&lt;/ref-type&gt;&lt;contributors&gt;&lt;authors&gt;&lt;author&gt;</w:instrText>
      </w:r>
      <w:r w:rsidR="00DF02C6" w:rsidRPr="009441A1">
        <w:rPr>
          <w:rFonts w:ascii="Times New Roman" w:eastAsia="楷体" w:hAnsi="Times New Roman" w:cs="Times New Roman"/>
          <w:bCs/>
          <w:sz w:val="24"/>
          <w:szCs w:val="24"/>
          <w:vertAlign w:val="superscript"/>
        </w:rPr>
        <w:instrText>方祥</w:instrText>
      </w:r>
      <w:r w:rsidR="00DF02C6" w:rsidRPr="009441A1">
        <w:rPr>
          <w:rFonts w:ascii="Times New Roman" w:eastAsia="楷体" w:hAnsi="Times New Roman" w:cs="Times New Roman"/>
          <w:bCs/>
          <w:sz w:val="24"/>
          <w:szCs w:val="24"/>
          <w:vertAlign w:val="superscript"/>
        </w:rPr>
        <w:instrText>&lt;/author&gt;&lt;/authors&gt;&lt;tertiary-authors&gt;&lt;author&gt;</w:instrText>
      </w:r>
      <w:r w:rsidR="00DF02C6" w:rsidRPr="009441A1">
        <w:rPr>
          <w:rFonts w:ascii="Times New Roman" w:eastAsia="楷体" w:hAnsi="Times New Roman" w:cs="Times New Roman"/>
          <w:bCs/>
          <w:sz w:val="24"/>
          <w:szCs w:val="24"/>
          <w:vertAlign w:val="superscript"/>
        </w:rPr>
        <w:instrText>施永生</w:instrText>
      </w:r>
      <w:r w:rsidR="00DF02C6" w:rsidRPr="009441A1">
        <w:rPr>
          <w:rFonts w:ascii="Times New Roman" w:eastAsia="楷体" w:hAnsi="Times New Roman" w:cs="Times New Roman"/>
          <w:bCs/>
          <w:sz w:val="24"/>
          <w:szCs w:val="24"/>
          <w:vertAlign w:val="superscript"/>
        </w:rPr>
        <w:instrText>,&lt;/author&gt;&lt;/tertiary-authors&gt;&lt;/contributors&gt;&lt;titles&gt;&lt;title&gt;</w:instrText>
      </w:r>
      <w:r w:rsidR="00DF02C6" w:rsidRPr="009441A1">
        <w:rPr>
          <w:rFonts w:ascii="Times New Roman" w:eastAsia="楷体" w:hAnsi="Times New Roman" w:cs="Times New Roman"/>
          <w:bCs/>
          <w:sz w:val="24"/>
          <w:szCs w:val="24"/>
          <w:vertAlign w:val="superscript"/>
        </w:rPr>
        <w:instrText>为去除重金属离子筛选和驯化微藻的试验研究</w:instrText>
      </w:r>
      <w:r w:rsidR="00DF02C6" w:rsidRPr="009441A1">
        <w:rPr>
          <w:rFonts w:ascii="Times New Roman" w:eastAsia="楷体" w:hAnsi="Times New Roman" w:cs="Times New Roman"/>
          <w:bCs/>
          <w:sz w:val="24"/>
          <w:szCs w:val="24"/>
          <w:vertAlign w:val="superscript"/>
        </w:rPr>
        <w:instrText>&lt;/title&gt;&lt;/titles&gt;&lt;keywords&gt;&lt;keyword&gt;</w:instrText>
      </w:r>
      <w:r w:rsidR="00DF02C6" w:rsidRPr="009441A1">
        <w:rPr>
          <w:rFonts w:ascii="Times New Roman" w:eastAsia="楷体" w:hAnsi="Times New Roman" w:cs="Times New Roman"/>
          <w:bCs/>
          <w:sz w:val="24"/>
          <w:szCs w:val="24"/>
          <w:vertAlign w:val="superscript"/>
        </w:rPr>
        <w:instrText>活性藻类</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重金属砷离子</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筛选</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驯化</w:instrText>
      </w:r>
      <w:r w:rsidR="00DF02C6" w:rsidRPr="009441A1">
        <w:rPr>
          <w:rFonts w:ascii="Times New Roman" w:eastAsia="楷体" w:hAnsi="Times New Roman" w:cs="Times New Roman"/>
          <w:bCs/>
          <w:sz w:val="24"/>
          <w:szCs w:val="24"/>
          <w:vertAlign w:val="superscript"/>
        </w:rPr>
        <w:instrText>&lt;/keyword&gt;&lt;/keywords&gt;&lt;dates&gt;&lt;year&gt;2017&lt;/year&gt;&lt;/dates&gt;&lt;publisher&gt;</w:instrText>
      </w:r>
      <w:r w:rsidR="00DF02C6" w:rsidRPr="009441A1">
        <w:rPr>
          <w:rFonts w:ascii="Times New Roman" w:eastAsia="楷体" w:hAnsi="Times New Roman" w:cs="Times New Roman"/>
          <w:bCs/>
          <w:sz w:val="24"/>
          <w:szCs w:val="24"/>
          <w:vertAlign w:val="superscript"/>
        </w:rPr>
        <w:instrText>昆明理工大学</w:instrText>
      </w:r>
      <w:r w:rsidR="00DF02C6" w:rsidRPr="009441A1">
        <w:rPr>
          <w:rFonts w:ascii="Times New Roman" w:eastAsia="楷体" w:hAnsi="Times New Roman" w:cs="Times New Roman"/>
          <w:bCs/>
          <w:sz w:val="24"/>
          <w:szCs w:val="24"/>
          <w:vertAlign w:val="superscript"/>
        </w:rPr>
        <w:instrText>&lt;/publisher&gt;&lt;work-type&gt;</w:instrText>
      </w:r>
      <w:r w:rsidR="00DF02C6" w:rsidRPr="009441A1">
        <w:rPr>
          <w:rFonts w:ascii="Times New Roman" w:eastAsia="楷体" w:hAnsi="Times New Roman" w:cs="Times New Roman"/>
          <w:bCs/>
          <w:sz w:val="24"/>
          <w:szCs w:val="24"/>
          <w:vertAlign w:val="superscript"/>
        </w:rPr>
        <w:instrText>硕士</w:instrText>
      </w:r>
      <w:r w:rsidR="00DF02C6" w:rsidRPr="009441A1">
        <w:rPr>
          <w:rFonts w:ascii="Times New Roman" w:eastAsia="楷体" w:hAnsi="Times New Roman" w:cs="Times New Roman"/>
          <w:bCs/>
          <w:sz w:val="24"/>
          <w:szCs w:val="24"/>
          <w:vertAlign w:val="superscript"/>
        </w:rPr>
        <w:instrText>&lt;/work-type&gt;&lt;urls&gt;&lt;/urls&gt;&lt;remote-database-provider&gt;Cnki&lt;/remote-database-provider&gt;&lt;/record&gt;&lt;/Cite&gt;&lt;/EndNote&gt;</w:instrText>
      </w:r>
      <w:r w:rsidR="00DF02C6" w:rsidRPr="009441A1">
        <w:rPr>
          <w:rFonts w:ascii="Times New Roman" w:eastAsia="楷体" w:hAnsi="Times New Roman" w:cs="Times New Roman"/>
          <w:bCs/>
          <w:sz w:val="24"/>
          <w:szCs w:val="24"/>
          <w:vertAlign w:val="superscript"/>
        </w:rPr>
        <w:fldChar w:fldCharType="separate"/>
      </w:r>
      <w:r w:rsidR="00DF02C6" w:rsidRPr="009441A1">
        <w:rPr>
          <w:rFonts w:ascii="Times New Roman" w:eastAsia="楷体" w:hAnsi="Times New Roman" w:cs="Times New Roman"/>
          <w:bCs/>
          <w:noProof/>
          <w:sz w:val="24"/>
          <w:szCs w:val="24"/>
          <w:vertAlign w:val="superscript"/>
        </w:rPr>
        <w:t>[1]</w:t>
      </w:r>
      <w:r w:rsidR="00DF02C6" w:rsidRPr="009441A1">
        <w:rPr>
          <w:rFonts w:ascii="Times New Roman" w:eastAsia="楷体" w:hAnsi="Times New Roman" w:cs="Times New Roman"/>
          <w:bCs/>
          <w:sz w:val="24"/>
          <w:szCs w:val="24"/>
          <w:vertAlign w:val="superscript"/>
        </w:rPr>
        <w:fldChar w:fldCharType="end"/>
      </w:r>
      <w:r w:rsidR="00DF02C6" w:rsidRPr="009441A1">
        <w:rPr>
          <w:rFonts w:ascii="Times New Roman" w:eastAsia="楷体" w:hAnsi="Times New Roman" w:cs="Times New Roman"/>
          <w:bCs/>
          <w:sz w:val="24"/>
          <w:szCs w:val="24"/>
        </w:rPr>
        <w:t>。筛选出在养殖废水中生长能力强的微藻是实现微藻净化养殖废水的前提。驯化指的是通过改变环境迫使微藻调整其生理行为，使微藻在原本不适应的环境条件下保持生长</w:t>
      </w:r>
      <w:r w:rsidR="00DF02C6" w:rsidRPr="009441A1">
        <w:rPr>
          <w:rFonts w:ascii="Times New Roman" w:eastAsia="楷体" w:hAnsi="Times New Roman" w:cs="Times New Roman"/>
          <w:bCs/>
          <w:sz w:val="24"/>
          <w:szCs w:val="24"/>
          <w:vertAlign w:val="superscript"/>
        </w:rPr>
        <w:fldChar w:fldCharType="begin"/>
      </w:r>
      <w:r w:rsidR="00DF02C6" w:rsidRPr="009441A1">
        <w:rPr>
          <w:rFonts w:ascii="Times New Roman" w:eastAsia="楷体" w:hAnsi="Times New Roman" w:cs="Times New Roman"/>
          <w:bCs/>
          <w:sz w:val="24"/>
          <w:szCs w:val="24"/>
          <w:vertAlign w:val="superscript"/>
        </w:rPr>
        <w:instrText xml:space="preserve"> ADDIN EN.CITE &lt;EndNote&gt;&lt;Cite&gt;&lt;Author&gt;</w:instrText>
      </w:r>
      <w:r w:rsidR="00DF02C6" w:rsidRPr="009441A1">
        <w:rPr>
          <w:rFonts w:ascii="Times New Roman" w:eastAsia="楷体" w:hAnsi="Times New Roman" w:cs="Times New Roman"/>
          <w:bCs/>
          <w:sz w:val="24"/>
          <w:szCs w:val="24"/>
          <w:vertAlign w:val="superscript"/>
        </w:rPr>
        <w:instrText>张婧</w:instrText>
      </w:r>
      <w:r w:rsidR="00DF02C6" w:rsidRPr="009441A1">
        <w:rPr>
          <w:rFonts w:ascii="Times New Roman" w:eastAsia="楷体" w:hAnsi="Times New Roman" w:cs="Times New Roman"/>
          <w:bCs/>
          <w:sz w:val="24"/>
          <w:szCs w:val="24"/>
          <w:vertAlign w:val="superscript"/>
        </w:rPr>
        <w:instrText>&lt;/Author&gt;&lt;Year&gt;2017&lt;/Year&gt;&lt;RecNum&gt;57&lt;/RecNum&gt;&lt;DisplayText&gt;&lt;style face="superscript"&gt;[2]&lt;/style&gt;&lt;/DisplayText&gt;&lt;record&gt;&lt;rec-number&gt;57&lt;/rec-number&gt;&lt;foreign-keys&gt;&lt;key app="EN" db-id="9x5rw59vup9r9ues2acv9dfjrsers2x2wx50" timestamp="1611822740"&gt;57&lt;/key&gt;&lt;/foreign-keys&gt;&lt;ref-type name="Journal Article"&gt;17&lt;/ref-type&gt;&lt;contributors&gt;&lt;authors&gt;&lt;author&gt;</w:instrText>
      </w:r>
      <w:r w:rsidR="00DF02C6" w:rsidRPr="009441A1">
        <w:rPr>
          <w:rFonts w:ascii="Times New Roman" w:eastAsia="楷体" w:hAnsi="Times New Roman" w:cs="Times New Roman"/>
          <w:bCs/>
          <w:sz w:val="24"/>
          <w:szCs w:val="24"/>
          <w:vertAlign w:val="superscript"/>
        </w:rPr>
        <w:instrText>张婧</w:instrText>
      </w:r>
      <w:r w:rsidR="00DF02C6" w:rsidRPr="009441A1">
        <w:rPr>
          <w:rFonts w:ascii="Times New Roman" w:eastAsia="楷体" w:hAnsi="Times New Roman" w:cs="Times New Roman"/>
          <w:bCs/>
          <w:sz w:val="24"/>
          <w:szCs w:val="24"/>
          <w:vertAlign w:val="superscript"/>
        </w:rPr>
        <w:instrText>&lt;/author&gt;&lt;author&gt;</w:instrText>
      </w:r>
      <w:r w:rsidR="00DF02C6" w:rsidRPr="009441A1">
        <w:rPr>
          <w:rFonts w:ascii="Times New Roman" w:eastAsia="楷体" w:hAnsi="Times New Roman" w:cs="Times New Roman"/>
          <w:bCs/>
          <w:sz w:val="24"/>
          <w:szCs w:val="24"/>
          <w:vertAlign w:val="superscript"/>
        </w:rPr>
        <w:instrText>程艮凤</w:instrText>
      </w:r>
      <w:r w:rsidR="00DF02C6" w:rsidRPr="009441A1">
        <w:rPr>
          <w:rFonts w:ascii="Times New Roman" w:eastAsia="楷体" w:hAnsi="Times New Roman" w:cs="Times New Roman"/>
          <w:bCs/>
          <w:sz w:val="24"/>
          <w:szCs w:val="24"/>
          <w:vertAlign w:val="superscript"/>
        </w:rPr>
        <w:instrText>&lt;/author&gt;&lt;/authors&gt;&lt;/contributors&gt;&lt;auth-address&gt;</w:instrText>
      </w:r>
      <w:r w:rsidR="00DF02C6" w:rsidRPr="009441A1">
        <w:rPr>
          <w:rFonts w:ascii="Times New Roman" w:eastAsia="楷体" w:hAnsi="Times New Roman" w:cs="Times New Roman"/>
          <w:bCs/>
          <w:sz w:val="24"/>
          <w:szCs w:val="24"/>
          <w:vertAlign w:val="superscript"/>
        </w:rPr>
        <w:instrText>南昌大学</w:instrText>
      </w:r>
      <w:r w:rsidR="00DF02C6" w:rsidRPr="009441A1">
        <w:rPr>
          <w:rFonts w:ascii="Times New Roman" w:eastAsia="楷体" w:hAnsi="Times New Roman" w:cs="Times New Roman"/>
          <w:bCs/>
          <w:sz w:val="24"/>
          <w:szCs w:val="24"/>
          <w:vertAlign w:val="superscript"/>
        </w:rPr>
        <w:instrText>;&lt;/auth-address&gt;&lt;titles&gt;&lt;title&gt;</w:instrText>
      </w:r>
      <w:r w:rsidR="00DF02C6" w:rsidRPr="009441A1">
        <w:rPr>
          <w:rFonts w:ascii="Times New Roman" w:eastAsia="楷体" w:hAnsi="Times New Roman" w:cs="Times New Roman"/>
          <w:bCs/>
          <w:sz w:val="24"/>
          <w:szCs w:val="24"/>
          <w:vertAlign w:val="superscript"/>
        </w:rPr>
        <w:instrText>以微藻为媒介的污水深度处理和生物柴油生产耦合系统的现状及前景</w:instrText>
      </w:r>
      <w:r w:rsidR="00DF02C6" w:rsidRPr="009441A1">
        <w:rPr>
          <w:rFonts w:ascii="Times New Roman" w:eastAsia="楷体" w:hAnsi="Times New Roman" w:cs="Times New Roman"/>
          <w:bCs/>
          <w:sz w:val="24"/>
          <w:szCs w:val="24"/>
          <w:vertAlign w:val="superscript"/>
        </w:rPr>
        <w:instrText>&lt;/title&gt;&lt;secondary-title&gt;</w:instrText>
      </w:r>
      <w:r w:rsidR="00DF02C6" w:rsidRPr="009441A1">
        <w:rPr>
          <w:rFonts w:ascii="Times New Roman" w:eastAsia="楷体" w:hAnsi="Times New Roman" w:cs="Times New Roman"/>
          <w:bCs/>
          <w:sz w:val="24"/>
          <w:szCs w:val="24"/>
          <w:vertAlign w:val="superscript"/>
        </w:rPr>
        <w:instrText>中国水运</w:instrText>
      </w:r>
      <w:r w:rsidR="00DF02C6" w:rsidRPr="009441A1">
        <w:rPr>
          <w:rFonts w:ascii="Times New Roman" w:eastAsia="楷体" w:hAnsi="Times New Roman" w:cs="Times New Roman"/>
          <w:bCs/>
          <w:sz w:val="24"/>
          <w:szCs w:val="24"/>
          <w:vertAlign w:val="superscript"/>
        </w:rPr>
        <w:instrText>(</w:instrText>
      </w:r>
      <w:r w:rsidR="00DF02C6" w:rsidRPr="009441A1">
        <w:rPr>
          <w:rFonts w:ascii="Times New Roman" w:eastAsia="楷体" w:hAnsi="Times New Roman" w:cs="Times New Roman"/>
          <w:bCs/>
          <w:sz w:val="24"/>
          <w:szCs w:val="24"/>
          <w:vertAlign w:val="superscript"/>
        </w:rPr>
        <w:instrText>下半月</w:instrText>
      </w:r>
      <w:r w:rsidR="00DF02C6" w:rsidRPr="009441A1">
        <w:rPr>
          <w:rFonts w:ascii="Times New Roman" w:eastAsia="楷体" w:hAnsi="Times New Roman" w:cs="Times New Roman"/>
          <w:bCs/>
          <w:sz w:val="24"/>
          <w:szCs w:val="24"/>
          <w:vertAlign w:val="superscript"/>
        </w:rPr>
        <w:instrText>)&lt;/secondary-title&gt;&lt;/titles&gt;&lt;periodical&gt;&lt;full-title&gt;</w:instrText>
      </w:r>
      <w:r w:rsidR="00DF02C6" w:rsidRPr="009441A1">
        <w:rPr>
          <w:rFonts w:ascii="Times New Roman" w:eastAsia="楷体" w:hAnsi="Times New Roman" w:cs="Times New Roman"/>
          <w:bCs/>
          <w:sz w:val="24"/>
          <w:szCs w:val="24"/>
          <w:vertAlign w:val="superscript"/>
        </w:rPr>
        <w:instrText>中国水运</w:instrText>
      </w:r>
      <w:r w:rsidR="00DF02C6" w:rsidRPr="009441A1">
        <w:rPr>
          <w:rFonts w:ascii="Times New Roman" w:eastAsia="楷体" w:hAnsi="Times New Roman" w:cs="Times New Roman"/>
          <w:bCs/>
          <w:sz w:val="24"/>
          <w:szCs w:val="24"/>
          <w:vertAlign w:val="superscript"/>
        </w:rPr>
        <w:instrText>(</w:instrText>
      </w:r>
      <w:r w:rsidR="00DF02C6" w:rsidRPr="009441A1">
        <w:rPr>
          <w:rFonts w:ascii="Times New Roman" w:eastAsia="楷体" w:hAnsi="Times New Roman" w:cs="Times New Roman"/>
          <w:bCs/>
          <w:sz w:val="24"/>
          <w:szCs w:val="24"/>
          <w:vertAlign w:val="superscript"/>
        </w:rPr>
        <w:instrText>下半月</w:instrText>
      </w:r>
      <w:r w:rsidR="00DF02C6" w:rsidRPr="009441A1">
        <w:rPr>
          <w:rFonts w:ascii="Times New Roman" w:eastAsia="楷体" w:hAnsi="Times New Roman" w:cs="Times New Roman"/>
          <w:bCs/>
          <w:sz w:val="24"/>
          <w:szCs w:val="24"/>
          <w:vertAlign w:val="superscript"/>
        </w:rPr>
        <w:instrText>)&lt;/full-title&gt;&lt;/periodical&gt;&lt;pages&gt;163-166+181&lt;/pages&gt;&lt;volume&gt;17&lt;/volume&gt;&lt;number&gt;07&lt;/number&gt;&lt;keywords&gt;&lt;keyword&gt;</w:instrText>
      </w:r>
      <w:r w:rsidR="00DF02C6" w:rsidRPr="009441A1">
        <w:rPr>
          <w:rFonts w:ascii="Times New Roman" w:eastAsia="楷体" w:hAnsi="Times New Roman" w:cs="Times New Roman"/>
          <w:bCs/>
          <w:sz w:val="24"/>
          <w:szCs w:val="24"/>
          <w:vertAlign w:val="superscript"/>
        </w:rPr>
        <w:instrText>能源</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微藻</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筛选与改造驯化</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规模化低成本培养</w:instrText>
      </w:r>
      <w:r w:rsidR="00DF02C6" w:rsidRPr="009441A1">
        <w:rPr>
          <w:rFonts w:ascii="Times New Roman" w:eastAsia="楷体" w:hAnsi="Times New Roman" w:cs="Times New Roman"/>
          <w:bCs/>
          <w:sz w:val="24"/>
          <w:szCs w:val="24"/>
          <w:vertAlign w:val="superscript"/>
        </w:rPr>
        <w:instrText>&lt;/keyword&gt;&lt;keyword&gt;</w:instrText>
      </w:r>
      <w:r w:rsidR="00DF02C6" w:rsidRPr="009441A1">
        <w:rPr>
          <w:rFonts w:ascii="Times New Roman" w:eastAsia="楷体" w:hAnsi="Times New Roman" w:cs="Times New Roman"/>
          <w:bCs/>
          <w:sz w:val="24"/>
          <w:szCs w:val="24"/>
          <w:vertAlign w:val="superscript"/>
        </w:rPr>
        <w:instrText>高效率分离收集</w:instrText>
      </w:r>
      <w:r w:rsidR="00DF02C6" w:rsidRPr="009441A1">
        <w:rPr>
          <w:rFonts w:ascii="Times New Roman" w:eastAsia="楷体" w:hAnsi="Times New Roman" w:cs="Times New Roman"/>
          <w:bCs/>
          <w:sz w:val="24"/>
          <w:szCs w:val="24"/>
          <w:vertAlign w:val="superscript"/>
        </w:rPr>
        <w:instrText>&lt;/keyword&gt;&lt;/keywords&gt;&lt;dates&gt;&lt;year&gt;2017&lt;/year&gt;&lt;/dates&gt;&lt;isbn&gt;1006-7973&lt;/isbn&gt;&lt;call-num&gt;42-1395/U&lt;/call-num&gt;&lt;urls&gt;&lt;/urls&gt;&lt;remote-database-provider&gt;Cnki&lt;/remote-database-provider&gt;&lt;/record&gt;&lt;/Cite&gt;&lt;/EndNote&gt;</w:instrText>
      </w:r>
      <w:r w:rsidR="00DF02C6" w:rsidRPr="009441A1">
        <w:rPr>
          <w:rFonts w:ascii="Times New Roman" w:eastAsia="楷体" w:hAnsi="Times New Roman" w:cs="Times New Roman"/>
          <w:bCs/>
          <w:sz w:val="24"/>
          <w:szCs w:val="24"/>
          <w:vertAlign w:val="superscript"/>
        </w:rPr>
        <w:fldChar w:fldCharType="separate"/>
      </w:r>
      <w:r w:rsidR="00DF02C6" w:rsidRPr="009441A1">
        <w:rPr>
          <w:rFonts w:ascii="Times New Roman" w:eastAsia="楷体" w:hAnsi="Times New Roman" w:cs="Times New Roman"/>
          <w:bCs/>
          <w:noProof/>
          <w:sz w:val="24"/>
          <w:szCs w:val="24"/>
          <w:vertAlign w:val="superscript"/>
        </w:rPr>
        <w:t>[2]</w:t>
      </w:r>
      <w:r w:rsidR="00DF02C6" w:rsidRPr="009441A1">
        <w:rPr>
          <w:rFonts w:ascii="Times New Roman" w:eastAsia="楷体" w:hAnsi="Times New Roman" w:cs="Times New Roman"/>
          <w:bCs/>
          <w:sz w:val="24"/>
          <w:szCs w:val="24"/>
          <w:vertAlign w:val="superscript"/>
        </w:rPr>
        <w:fldChar w:fldCharType="end"/>
      </w:r>
      <w:r w:rsidR="00DF02C6" w:rsidRPr="009441A1">
        <w:rPr>
          <w:rFonts w:ascii="Times New Roman" w:eastAsia="楷体" w:hAnsi="Times New Roman" w:cs="Times New Roman"/>
          <w:bCs/>
          <w:sz w:val="24"/>
          <w:szCs w:val="24"/>
        </w:rPr>
        <w:t>。微藻对环境变化具有较强的适应能力，暴露于不同的有毒化合物中它们能够适应生长且耐受范围较宽。</w:t>
      </w:r>
    </w:p>
    <w:p w14:paraId="2B871939" w14:textId="77777777" w:rsidR="00DF02C6" w:rsidRPr="009441A1" w:rsidRDefault="00DF02C6" w:rsidP="00DF02C6">
      <w:pPr>
        <w:spacing w:line="400" w:lineRule="exact"/>
        <w:ind w:firstLineChars="200" w:firstLine="480"/>
        <w:rPr>
          <w:rFonts w:ascii="Times New Roman" w:eastAsia="楷体" w:hAnsi="Times New Roman" w:cs="Times New Roman"/>
          <w:bCs/>
          <w:sz w:val="24"/>
          <w:szCs w:val="24"/>
        </w:rPr>
      </w:pPr>
      <w:r w:rsidRPr="009441A1">
        <w:rPr>
          <w:rFonts w:ascii="Times New Roman" w:eastAsia="楷体" w:hAnsi="Times New Roman" w:cs="Times New Roman"/>
          <w:bCs/>
          <w:sz w:val="24"/>
          <w:szCs w:val="24"/>
        </w:rPr>
        <w:t>微藻处理沼液中，对藻种驯化主要目的是使微藻能够在高氨氮沼液环境中生长，因为高氨氮情况下，微藻的生长会受到游离氨（</w:t>
      </w:r>
      <w:r w:rsidRPr="009441A1">
        <w:rPr>
          <w:rFonts w:ascii="Times New Roman" w:eastAsia="楷体" w:hAnsi="Times New Roman" w:cs="Times New Roman"/>
          <w:bCs/>
          <w:sz w:val="24"/>
          <w:szCs w:val="24"/>
        </w:rPr>
        <w:t>NH</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rPr>
        <w:t>）的抑制，</w:t>
      </w:r>
      <w:r w:rsidRPr="009441A1">
        <w:rPr>
          <w:rFonts w:ascii="Times New Roman" w:eastAsia="楷体" w:hAnsi="Times New Roman" w:cs="Times New Roman"/>
          <w:bCs/>
          <w:sz w:val="24"/>
          <w:szCs w:val="24"/>
        </w:rPr>
        <w:t>NH</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rPr>
        <w:t>可以直接穿过细胞膜，对微藻的光合作用有毒害作用</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w:instrText>
      </w:r>
      <w:r w:rsidRPr="009441A1">
        <w:rPr>
          <w:rFonts w:ascii="Times New Roman" w:eastAsia="楷体" w:hAnsi="Times New Roman" w:cs="Times New Roman"/>
          <w:bCs/>
          <w:sz w:val="24"/>
          <w:szCs w:val="24"/>
          <w:vertAlign w:val="superscript"/>
        </w:rPr>
        <w:instrText>罗龙皂</w:instrText>
      </w:r>
      <w:r w:rsidRPr="009441A1">
        <w:rPr>
          <w:rFonts w:ascii="Times New Roman" w:eastAsia="楷体" w:hAnsi="Times New Roman" w:cs="Times New Roman"/>
          <w:bCs/>
          <w:sz w:val="24"/>
          <w:szCs w:val="24"/>
          <w:vertAlign w:val="superscript"/>
        </w:rPr>
        <w:instrText>&lt;/Author&gt;&lt;Year&gt;2019&lt;/Year&gt;&lt;RecNum&gt;58&lt;/RecNum&gt;&lt;DisplayText&gt;&lt;style face="superscript"&gt;[3]&lt;/style&gt;&lt;/DisplayText&gt;&lt;record&gt;&lt;rec-number&gt;58&lt;/rec-number&gt;&lt;foreign-keys&gt;&lt;key app="EN" db-id="9x5rw59vup9r9ues2acv9dfjrsers2x2wx50" timestamp="1611822752"&gt;58&lt;/key&gt;&lt;/foreign-keys&gt;&lt;ref-type name="Journal Article"&gt;17&lt;/ref-type&gt;&lt;contributors&gt;&lt;authors&gt;&lt;author&gt;</w:instrText>
      </w:r>
      <w:r w:rsidRPr="009441A1">
        <w:rPr>
          <w:rFonts w:ascii="Times New Roman" w:eastAsia="楷体" w:hAnsi="Times New Roman" w:cs="Times New Roman"/>
          <w:bCs/>
          <w:sz w:val="24"/>
          <w:szCs w:val="24"/>
          <w:vertAlign w:val="superscript"/>
        </w:rPr>
        <w:instrText>罗龙皂</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林小爱</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朱峰</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曾凡健</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张邦喜</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刘烨</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田光明</w:instrText>
      </w:r>
      <w:r w:rsidRPr="009441A1">
        <w:rPr>
          <w:rFonts w:ascii="Times New Roman" w:eastAsia="楷体" w:hAnsi="Times New Roman" w:cs="Times New Roman"/>
          <w:bCs/>
          <w:sz w:val="24"/>
          <w:szCs w:val="24"/>
          <w:vertAlign w:val="superscript"/>
        </w:rPr>
        <w:instrText>&lt;/author&gt;&lt;/authors&gt;&lt;/contributors&gt;&lt;auth-address&gt;</w:instrText>
      </w:r>
      <w:r w:rsidRPr="009441A1">
        <w:rPr>
          <w:rFonts w:ascii="Times New Roman" w:eastAsia="楷体" w:hAnsi="Times New Roman" w:cs="Times New Roman"/>
          <w:bCs/>
          <w:sz w:val="24"/>
          <w:szCs w:val="24"/>
          <w:vertAlign w:val="superscript"/>
        </w:rPr>
        <w:instrText>上饶师范学院化学与环境科学学院</w:instrText>
      </w:r>
      <w:r w:rsidRPr="009441A1">
        <w:rPr>
          <w:rFonts w:ascii="Times New Roman" w:eastAsia="楷体" w:hAnsi="Times New Roman" w:cs="Times New Roman"/>
          <w:bCs/>
          <w:sz w:val="24"/>
          <w:szCs w:val="24"/>
          <w:vertAlign w:val="superscript"/>
        </w:rPr>
        <w:instrText>;</w:instrText>
      </w:r>
      <w:r w:rsidRPr="009441A1">
        <w:rPr>
          <w:rFonts w:ascii="Times New Roman" w:eastAsia="楷体" w:hAnsi="Times New Roman" w:cs="Times New Roman"/>
          <w:bCs/>
          <w:sz w:val="24"/>
          <w:szCs w:val="24"/>
          <w:vertAlign w:val="superscript"/>
        </w:rPr>
        <w:instrText>浙江大学环境与资源学院</w:instrText>
      </w:r>
      <w:r w:rsidRPr="009441A1">
        <w:rPr>
          <w:rFonts w:ascii="Times New Roman" w:eastAsia="楷体" w:hAnsi="Times New Roman" w:cs="Times New Roman"/>
          <w:bCs/>
          <w:sz w:val="24"/>
          <w:szCs w:val="24"/>
          <w:vertAlign w:val="superscript"/>
        </w:rPr>
        <w:instrText>;</w:instrText>
      </w:r>
      <w:r w:rsidRPr="009441A1">
        <w:rPr>
          <w:rFonts w:ascii="Times New Roman" w:eastAsia="楷体" w:hAnsi="Times New Roman" w:cs="Times New Roman"/>
          <w:bCs/>
          <w:sz w:val="24"/>
          <w:szCs w:val="24"/>
          <w:vertAlign w:val="superscript"/>
        </w:rPr>
        <w:instrText>上饶师范学院生命科学学院</w:instrText>
      </w:r>
      <w:r w:rsidRPr="009441A1">
        <w:rPr>
          <w:rFonts w:ascii="Times New Roman" w:eastAsia="楷体" w:hAnsi="Times New Roman" w:cs="Times New Roman"/>
          <w:bCs/>
          <w:sz w:val="24"/>
          <w:szCs w:val="24"/>
          <w:vertAlign w:val="superscript"/>
        </w:rPr>
        <w:instrText>;</w:instrText>
      </w:r>
      <w:r w:rsidRPr="009441A1">
        <w:rPr>
          <w:rFonts w:ascii="Times New Roman" w:eastAsia="楷体" w:hAnsi="Times New Roman" w:cs="Times New Roman"/>
          <w:bCs/>
          <w:sz w:val="24"/>
          <w:szCs w:val="24"/>
          <w:vertAlign w:val="superscript"/>
        </w:rPr>
        <w:instrText>贵州省农业资源与环境研究所</w:instrText>
      </w:r>
      <w:r w:rsidRPr="009441A1">
        <w:rPr>
          <w:rFonts w:ascii="Times New Roman" w:eastAsia="楷体" w:hAnsi="Times New Roman" w:cs="Times New Roman"/>
          <w:bCs/>
          <w:sz w:val="24"/>
          <w:szCs w:val="24"/>
          <w:vertAlign w:val="superscript"/>
        </w:rPr>
        <w:instrText>;&lt;/auth-address&gt;&lt;titles&gt;&lt;title&gt;</w:instrText>
      </w:r>
      <w:r w:rsidRPr="009441A1">
        <w:rPr>
          <w:rFonts w:ascii="Times New Roman" w:eastAsia="楷体" w:hAnsi="Times New Roman" w:cs="Times New Roman"/>
          <w:bCs/>
          <w:sz w:val="24"/>
          <w:szCs w:val="24"/>
          <w:vertAlign w:val="superscript"/>
        </w:rPr>
        <w:instrText>曝二氧化碳气体对近具刺链带藻在高氨氮废水中生长的影响</w:instrText>
      </w:r>
      <w:r w:rsidRPr="009441A1">
        <w:rPr>
          <w:rFonts w:ascii="Times New Roman" w:eastAsia="楷体" w:hAnsi="Times New Roman" w:cs="Times New Roman"/>
          <w:bCs/>
          <w:sz w:val="24"/>
          <w:szCs w:val="24"/>
          <w:vertAlign w:val="superscript"/>
        </w:rPr>
        <w:instrText>&lt;/title&gt;&lt;secondary-title&gt;</w:instrText>
      </w:r>
      <w:r w:rsidRPr="009441A1">
        <w:rPr>
          <w:rFonts w:ascii="Times New Roman" w:eastAsia="楷体" w:hAnsi="Times New Roman" w:cs="Times New Roman"/>
          <w:bCs/>
          <w:sz w:val="24"/>
          <w:szCs w:val="24"/>
          <w:vertAlign w:val="superscript"/>
        </w:rPr>
        <w:instrText>浙江农业学报</w:instrText>
      </w:r>
      <w:r w:rsidRPr="009441A1">
        <w:rPr>
          <w:rFonts w:ascii="Times New Roman" w:eastAsia="楷体" w:hAnsi="Times New Roman" w:cs="Times New Roman"/>
          <w:bCs/>
          <w:sz w:val="24"/>
          <w:szCs w:val="24"/>
          <w:vertAlign w:val="superscript"/>
        </w:rPr>
        <w:instrText>&lt;/secondary-title&gt;&lt;/titles&gt;&lt;periodical&gt;&lt;full-title&gt;</w:instrText>
      </w:r>
      <w:r w:rsidRPr="009441A1">
        <w:rPr>
          <w:rFonts w:ascii="Times New Roman" w:eastAsia="楷体" w:hAnsi="Times New Roman" w:cs="Times New Roman"/>
          <w:bCs/>
          <w:sz w:val="24"/>
          <w:szCs w:val="24"/>
          <w:vertAlign w:val="superscript"/>
        </w:rPr>
        <w:instrText>浙江农业学报</w:instrText>
      </w:r>
      <w:r w:rsidRPr="009441A1">
        <w:rPr>
          <w:rFonts w:ascii="Times New Roman" w:eastAsia="楷体" w:hAnsi="Times New Roman" w:cs="Times New Roman"/>
          <w:bCs/>
          <w:sz w:val="24"/>
          <w:szCs w:val="24"/>
          <w:vertAlign w:val="superscript"/>
        </w:rPr>
        <w:instrText>&lt;/full-title&gt;&lt;/periodical&gt;&lt;pages&gt;1541-1548&lt;/pages&gt;&lt;volume&gt;31&lt;/volume&gt;&lt;number&gt;09&lt;/number&gt;&lt;keywords&gt;&lt;keyword&gt;</w:instrText>
      </w:r>
      <w:r w:rsidRPr="009441A1">
        <w:rPr>
          <w:rFonts w:ascii="Times New Roman" w:eastAsia="楷体" w:hAnsi="Times New Roman" w:cs="Times New Roman"/>
          <w:bCs/>
          <w:sz w:val="24"/>
          <w:szCs w:val="24"/>
          <w:vertAlign w:val="superscript"/>
        </w:rPr>
        <w:instrText>微藻</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氨氮</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养猪废水</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曝气</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二氧化碳</w:instrText>
      </w:r>
      <w:r w:rsidRPr="009441A1">
        <w:rPr>
          <w:rFonts w:ascii="Times New Roman" w:eastAsia="楷体" w:hAnsi="Times New Roman" w:cs="Times New Roman"/>
          <w:bCs/>
          <w:sz w:val="24"/>
          <w:szCs w:val="24"/>
          <w:vertAlign w:val="superscript"/>
        </w:rPr>
        <w:instrText>&lt;/keyword&gt;&lt;/keywords&gt;&lt;dates&gt;&lt;year&gt;2019&lt;/year&gt;&lt;/dates&gt;&lt;isbn&gt;1004-1524&lt;/isbn&gt;&lt;call-num&gt;33-1151/S&lt;/call-num&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[3]</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。沼液中的氮素主要是以无机氮（包括氨氮、硝氮和亚硝氮）和有机氮（包括蛋白质、尿素和氨基酸等）的形式</w:t>
      </w:r>
      <w:r w:rsidRPr="009441A1">
        <w:rPr>
          <w:rFonts w:ascii="Times New Roman" w:eastAsia="楷体" w:hAnsi="Times New Roman" w:cs="Times New Roman"/>
          <w:bCs/>
          <w:sz w:val="24"/>
          <w:szCs w:val="24"/>
        </w:rPr>
        <w:lastRenderedPageBreak/>
        <w:t>存在</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w:instrText>
      </w:r>
      <w:r w:rsidRPr="009441A1">
        <w:rPr>
          <w:rFonts w:ascii="Times New Roman" w:eastAsia="楷体" w:hAnsi="Times New Roman" w:cs="Times New Roman"/>
          <w:bCs/>
          <w:sz w:val="24"/>
          <w:szCs w:val="24"/>
          <w:vertAlign w:val="superscript"/>
        </w:rPr>
        <w:instrText>罗龙皂</w:instrText>
      </w:r>
      <w:r w:rsidRPr="009441A1">
        <w:rPr>
          <w:rFonts w:ascii="Times New Roman" w:eastAsia="楷体" w:hAnsi="Times New Roman" w:cs="Times New Roman"/>
          <w:bCs/>
          <w:sz w:val="24"/>
          <w:szCs w:val="24"/>
          <w:vertAlign w:val="superscript"/>
        </w:rPr>
        <w:instrText>&lt;/Author&gt;&lt;Year&gt;2020&lt;/Year&gt;&lt;RecNum&gt;59&lt;/RecNum&gt;&lt;DisplayText&gt;&lt;style face="superscript"&gt;[4]&lt;/style&gt;&lt;/DisplayText&gt;&lt;record&gt;&lt;rec-number&gt;59&lt;/rec-number&gt;&lt;foreign-keys&gt;&lt;key app="EN" db-id="9x5rw59vup9r9ues2acv9dfjrsers2x2wx50" timestamp="1611822763"&gt;59&lt;/key&gt;&lt;/foreign-keys&gt;&lt;ref-type name="Journal Article"&gt;17&lt;/ref-type&gt;&lt;contributors&gt;&lt;authors&gt;&lt;author&gt;</w:instrText>
      </w:r>
      <w:r w:rsidRPr="009441A1">
        <w:rPr>
          <w:rFonts w:ascii="Times New Roman" w:eastAsia="楷体" w:hAnsi="Times New Roman" w:cs="Times New Roman"/>
          <w:bCs/>
          <w:sz w:val="24"/>
          <w:szCs w:val="24"/>
          <w:vertAlign w:val="superscript"/>
        </w:rPr>
        <w:instrText>罗龙皂</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林小爱</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杨佳</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刘烨</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田光明</w:instrText>
      </w:r>
      <w:r w:rsidRPr="009441A1">
        <w:rPr>
          <w:rFonts w:ascii="Times New Roman" w:eastAsia="楷体" w:hAnsi="Times New Roman" w:cs="Times New Roman"/>
          <w:bCs/>
          <w:sz w:val="24"/>
          <w:szCs w:val="24"/>
          <w:vertAlign w:val="superscript"/>
        </w:rPr>
        <w:instrText>&lt;/author&gt;&lt;/authors&gt;&lt;/contributors&gt;&lt;auth-address&gt;</w:instrText>
      </w:r>
      <w:r w:rsidRPr="009441A1">
        <w:rPr>
          <w:rFonts w:ascii="Times New Roman" w:eastAsia="楷体" w:hAnsi="Times New Roman" w:cs="Times New Roman"/>
          <w:bCs/>
          <w:sz w:val="24"/>
          <w:szCs w:val="24"/>
          <w:vertAlign w:val="superscript"/>
        </w:rPr>
        <w:instrText>上饶师范学院化学与环境科学学院</w:instrText>
      </w:r>
      <w:r w:rsidRPr="009441A1">
        <w:rPr>
          <w:rFonts w:ascii="Times New Roman" w:eastAsia="楷体" w:hAnsi="Times New Roman" w:cs="Times New Roman"/>
          <w:bCs/>
          <w:sz w:val="24"/>
          <w:szCs w:val="24"/>
          <w:vertAlign w:val="superscript"/>
        </w:rPr>
        <w:instrText>;</w:instrText>
      </w:r>
      <w:r w:rsidRPr="009441A1">
        <w:rPr>
          <w:rFonts w:ascii="Times New Roman" w:eastAsia="楷体" w:hAnsi="Times New Roman" w:cs="Times New Roman"/>
          <w:bCs/>
          <w:sz w:val="24"/>
          <w:szCs w:val="24"/>
          <w:vertAlign w:val="superscript"/>
        </w:rPr>
        <w:instrText>上饶师范学院生命科学学院</w:instrText>
      </w:r>
      <w:r w:rsidRPr="009441A1">
        <w:rPr>
          <w:rFonts w:ascii="Times New Roman" w:eastAsia="楷体" w:hAnsi="Times New Roman" w:cs="Times New Roman"/>
          <w:bCs/>
          <w:sz w:val="24"/>
          <w:szCs w:val="24"/>
          <w:vertAlign w:val="superscript"/>
        </w:rPr>
        <w:instrText>;</w:instrText>
      </w:r>
      <w:r w:rsidRPr="009441A1">
        <w:rPr>
          <w:rFonts w:ascii="Times New Roman" w:eastAsia="楷体" w:hAnsi="Times New Roman" w:cs="Times New Roman"/>
          <w:bCs/>
          <w:sz w:val="24"/>
          <w:szCs w:val="24"/>
          <w:vertAlign w:val="superscript"/>
        </w:rPr>
        <w:instrText>浙江大学环境与资源学院</w:instrText>
      </w:r>
      <w:r w:rsidRPr="009441A1">
        <w:rPr>
          <w:rFonts w:ascii="Times New Roman" w:eastAsia="楷体" w:hAnsi="Times New Roman" w:cs="Times New Roman"/>
          <w:bCs/>
          <w:sz w:val="24"/>
          <w:szCs w:val="24"/>
          <w:vertAlign w:val="superscript"/>
        </w:rPr>
        <w:instrText>;&lt;/auth-address&gt;&lt;titles&gt;&lt;title&gt;</w:instrText>
      </w:r>
      <w:r w:rsidRPr="009441A1">
        <w:rPr>
          <w:rFonts w:ascii="Times New Roman" w:eastAsia="楷体" w:hAnsi="Times New Roman" w:cs="Times New Roman"/>
          <w:bCs/>
          <w:sz w:val="24"/>
          <w:szCs w:val="24"/>
          <w:vertAlign w:val="superscript"/>
        </w:rPr>
        <w:instrText>微藻净化畜禽养殖废水影响因素研究进展</w:instrText>
      </w:r>
      <w:r w:rsidRPr="009441A1">
        <w:rPr>
          <w:rFonts w:ascii="Times New Roman" w:eastAsia="楷体" w:hAnsi="Times New Roman" w:cs="Times New Roman"/>
          <w:bCs/>
          <w:sz w:val="24"/>
          <w:szCs w:val="24"/>
          <w:vertAlign w:val="superscript"/>
        </w:rPr>
        <w:instrText>&lt;/title&gt;&lt;secondary-title&gt;</w:instrText>
      </w:r>
      <w:r w:rsidRPr="009441A1">
        <w:rPr>
          <w:rFonts w:ascii="Times New Roman" w:eastAsia="楷体" w:hAnsi="Times New Roman" w:cs="Times New Roman"/>
          <w:bCs/>
          <w:sz w:val="24"/>
          <w:szCs w:val="24"/>
          <w:vertAlign w:val="superscript"/>
        </w:rPr>
        <w:instrText>浙江农业学报</w:instrText>
      </w:r>
      <w:r w:rsidRPr="009441A1">
        <w:rPr>
          <w:rFonts w:ascii="Times New Roman" w:eastAsia="楷体" w:hAnsi="Times New Roman" w:cs="Times New Roman"/>
          <w:bCs/>
          <w:sz w:val="24"/>
          <w:szCs w:val="24"/>
          <w:vertAlign w:val="superscript"/>
        </w:rPr>
        <w:instrText>&lt;/secondary-title&gt;&lt;/titles&gt;&lt;periodical&gt;&lt;full-title&gt;</w:instrText>
      </w:r>
      <w:r w:rsidRPr="009441A1">
        <w:rPr>
          <w:rFonts w:ascii="Times New Roman" w:eastAsia="楷体" w:hAnsi="Times New Roman" w:cs="Times New Roman"/>
          <w:bCs/>
          <w:sz w:val="24"/>
          <w:szCs w:val="24"/>
          <w:vertAlign w:val="superscript"/>
        </w:rPr>
        <w:instrText>浙江农业学报</w:instrText>
      </w:r>
      <w:r w:rsidRPr="009441A1">
        <w:rPr>
          <w:rFonts w:ascii="Times New Roman" w:eastAsia="楷体" w:hAnsi="Times New Roman" w:cs="Times New Roman"/>
          <w:bCs/>
          <w:sz w:val="24"/>
          <w:szCs w:val="24"/>
          <w:vertAlign w:val="superscript"/>
        </w:rPr>
        <w:instrText>&lt;/full-title&gt;&lt;/periodical&gt;&lt;pages&gt;552-558&lt;/pages&gt;&lt;volume&gt;32&lt;/volume&gt;&lt;number&gt;03&lt;/number&gt;&lt;keywords&gt;&lt;keyword&gt;</w:instrText>
      </w:r>
      <w:r w:rsidRPr="009441A1">
        <w:rPr>
          <w:rFonts w:ascii="Times New Roman" w:eastAsia="楷体" w:hAnsi="Times New Roman" w:cs="Times New Roman"/>
          <w:bCs/>
          <w:sz w:val="24"/>
          <w:szCs w:val="24"/>
          <w:vertAlign w:val="superscript"/>
        </w:rPr>
        <w:instrText>微藻</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畜禽养殖废水</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资源化</w:instrText>
      </w:r>
      <w:r w:rsidRPr="009441A1">
        <w:rPr>
          <w:rFonts w:ascii="Times New Roman" w:eastAsia="楷体" w:hAnsi="Times New Roman" w:cs="Times New Roman"/>
          <w:bCs/>
          <w:sz w:val="24"/>
          <w:szCs w:val="24"/>
          <w:vertAlign w:val="superscript"/>
        </w:rPr>
        <w:instrText>&lt;/keyword&gt;&lt;/keywords&gt;&lt;dates&gt;&lt;year&gt;2020&lt;/year&gt;&lt;/dates&gt;&lt;isbn&gt;1004-1524&lt;/isbn&gt;&lt;call-num&gt;33-1151/S&lt;/call-num&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[4]</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。微藻可以通过同化作用吸收废水里的无机氮，将其转化为蛋白质、酶、核酸、遗传物质等</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&lt;EndNote&gt;&lt;Cite&gt;&lt;Author&gt;Cao&lt;/Author&gt;&lt;Year&gt;2018&lt;/Year&gt;&lt;RecNum&gt;60&lt;/RecNum&gt;&lt;DisplayText&gt;&lt;style face="superscript"&gt;[5]&lt;/style&gt;&lt;/DisplayText&gt;&lt;record&gt;&lt;rec-number&gt;60&lt;/rec-number&gt;&lt;foreign-keys&gt;&lt;key app="EN" db-id="9x5rw59vup9r9ues2acv9dfjrsers2x2wx50" timestamp="1611822771"&gt;60&lt;/key&gt;&lt;/foreign-keys&gt;&lt;ref-type name="Journal Article"&gt;17&lt;/ref-type&gt;&lt;contributors&gt;&lt;authors&gt;&lt;author&gt;Leipeng Cao&lt;/author&gt;&lt;author&gt;Ting Zhou&lt;/author&gt;&lt;author&gt;Zihan Li&lt;/author&gt;&lt;author&gt;Jingjing Wang&lt;/author&gt;&lt;author&gt;Juan Tang&lt;/author&gt;&lt;author&gt;Roger Ruan&lt;/author&gt;&lt;author&gt;Yuhuan Liu&lt;/author&gt;&lt;/authors&gt;&lt;/contributors&gt;&lt;auth-address&gt;State Key Laboratory of Food Science and Technology, Engineering Research Center for Biomass Conversion, Ministry of Education, Nanchang University, Nanchang 330047, China;;Center for Biorefining and Dept. of Bioproducts and Biosystems Engineering, University of Minnesota, Paul 55108, USA&lt;/auth-address&gt;&lt;titles&gt;&lt;title&gt;Effect of combining adsorption-stripping treatment with acidification on the growth of Chlorella vulgaris and nutrient removal from swine wastewater&lt;/title&gt;&lt;secondary-title&gt;Bioresource Technology&lt;/secondary-title&gt;&lt;/titles&gt;&lt;periodical&gt;&lt;full-title&gt;Bioresource Technology&lt;/full-title&gt;&lt;/periodical&gt;&lt;volume&gt;263&lt;/volume&gt;&lt;keywords&gt;&lt;keyword&gt;Swine wastewater (SW)&lt;/keyword&gt;&lt;keyword&gt;Adsorption-stripping&lt;/keyword&gt;&lt;keyword&gt;Chlorella vulgaris&lt;/keyword&gt;&lt;keyword&gt;Nutrient removal&lt;/keyword&gt;&lt;keyword&gt;Acidification&lt;/keyword&gt;&lt;/keywords&gt;&lt;dates&gt;&lt;year&gt;2018&lt;/year&gt;&lt;/dates&gt;&lt;isbn&gt;0960-8524&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[5]</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。微藻在吸收氨氮时不涉及氧化还原反应，需要的能量相较于硝氮和亚硝氮来说比较少，而且硝氮和亚硝氮需要通过硝酸盐还原酶和亚硝酸盐还原酶转化成氨氮后才能被微藻吸收</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因此，这</w:t>
      </w:r>
      <w:r w:rsidRPr="009441A1">
        <w:rPr>
          <w:rFonts w:ascii="Times New Roman" w:eastAsia="楷体" w:hAnsi="Times New Roman" w:cs="Times New Roman"/>
          <w:bCs/>
          <w:sz w:val="24"/>
          <w:szCs w:val="24"/>
        </w:rPr>
        <w:t>3</w:t>
      </w:r>
      <w:r w:rsidRPr="009441A1">
        <w:rPr>
          <w:rFonts w:ascii="Times New Roman" w:eastAsia="楷体" w:hAnsi="Times New Roman" w:cs="Times New Roman"/>
          <w:bCs/>
          <w:sz w:val="24"/>
          <w:szCs w:val="24"/>
        </w:rPr>
        <w:t>种无机氮中氨氮的利用优先级最高</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&lt;EndNote&gt;&lt;Cite&gt;&lt;Author&gt;Y.&lt;/Author&gt;&lt;Year&gt;1986&lt;/Year&gt;&lt;RecNum&gt;61&lt;/RecNum&gt;&lt;DisplayText&gt;&lt;style face="superscript"&gt;[6]&lt;/style&gt;&lt;/DisplayText&gt;&lt;record&gt;&lt;rec-number&gt;61&lt;/rec-number&gt;&lt;foreign-keys&gt;&lt;key app="EN" db-id="9x5rw59vup9r9ues2acv9dfjrsers2x2wx50" timestamp="1611823673"&gt;61&lt;/key&gt;&lt;/foreign-keys&gt;&lt;ref-type name="Journal Article"&gt;17&lt;/ref-type&gt;&lt;contributors&gt;&lt;authors&gt;&lt;author&gt;Maestrini Serge Y.&lt;/author&gt;&lt;author&gt;Robert Jean-Michel&lt;/author&gt;&lt;author&gt;Leftley John W.&lt;/author&gt;&lt;author&gt;Collos Yves&lt;/author&gt;&lt;/authors&gt;&lt;/contributors&gt;&lt;titles&gt;&lt;title&gt;Ammonium thresholds for simultaneous uptake of ammonium and nitrate by oyster-pond algae&lt;/title&gt;&lt;secondary-title&gt;Elsevier&lt;/secondary-title&gt;&lt;/titles&gt;&lt;periodical&gt;&lt;full-title&gt;Elsevier&lt;/full-title&gt;&lt;/periodical&gt;&lt;volume&gt;102&lt;/volume&gt;&lt;number&gt;1&lt;/number&gt;&lt;keywords&gt;&lt;keyword&gt;PHYTOPLANKTON&lt;/keyword&gt;&lt;keyword&gt;AMMONIUM&lt;/keyword&gt;&lt;keyword&gt;NITRATE&lt;/keyword&gt;&lt;keyword&gt;SIMULTANEOUS UPTAKE&lt;/keyword&gt;&lt;keyword&gt;NITRATE REDUCTASE&lt;/keyword&gt;&lt;/keywords&gt;&lt;dates&gt;&lt;year&gt;1986&lt;/year&gt;&lt;/dates&gt;&lt;isbn&gt;0022-0981&lt;/isbn&gt;&lt;urls&gt;&lt;/urls&gt;&lt;remote-database-provider&gt;Cnki&lt;/remote-database-provider&gt;&lt;/record&gt;&lt;/Cite&gt;&lt;/EndNote&gt;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[6]</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。除此之外，沼液中的氨氮还可通过氨挥发的形式被去除，这是因为沼液中氨氮浓度特别高，而且废水的</w:t>
      </w:r>
      <w:r w:rsidRPr="009441A1">
        <w:rPr>
          <w:rFonts w:ascii="Times New Roman" w:eastAsia="楷体" w:hAnsi="Times New Roman" w:cs="Times New Roman"/>
          <w:bCs/>
          <w:sz w:val="24"/>
          <w:szCs w:val="24"/>
        </w:rPr>
        <w:t>pH</w:t>
      </w:r>
      <w:r w:rsidRPr="009441A1">
        <w:rPr>
          <w:rFonts w:ascii="Times New Roman" w:eastAsia="楷体" w:hAnsi="Times New Roman" w:cs="Times New Roman"/>
          <w:bCs/>
          <w:sz w:val="24"/>
          <w:szCs w:val="24"/>
        </w:rPr>
        <w:t>值会随着微藻生物量的增加而逐渐升高，氨氮中的</w:t>
      </w:r>
      <w:r w:rsidRPr="009441A1">
        <w:rPr>
          <w:rFonts w:ascii="Times New Roman" w:eastAsia="楷体" w:hAnsi="Times New Roman" w:cs="Times New Roman"/>
          <w:bCs/>
          <w:sz w:val="24"/>
          <w:szCs w:val="24"/>
        </w:rPr>
        <w:t>NH</w:t>
      </w:r>
      <w:r w:rsidRPr="009441A1">
        <w:rPr>
          <w:rFonts w:ascii="Times New Roman" w:eastAsia="楷体" w:hAnsi="Times New Roman" w:cs="Times New Roman"/>
          <w:bCs/>
          <w:sz w:val="24"/>
          <w:szCs w:val="24"/>
          <w:vertAlign w:val="subscript"/>
        </w:rPr>
        <w:t>4</w:t>
      </w:r>
      <w:r w:rsidRPr="009441A1">
        <w:rPr>
          <w:rFonts w:ascii="Times New Roman" w:eastAsia="楷体" w:hAnsi="Times New Roman" w:cs="Times New Roman"/>
          <w:bCs/>
          <w:sz w:val="24"/>
          <w:szCs w:val="24"/>
          <w:vertAlign w:val="superscript"/>
        </w:rPr>
        <w:t>+</w:t>
      </w:r>
      <w:r w:rsidRPr="009441A1">
        <w:rPr>
          <w:rFonts w:ascii="Times New Roman" w:eastAsia="楷体" w:hAnsi="Times New Roman" w:cs="Times New Roman"/>
          <w:bCs/>
          <w:sz w:val="24"/>
          <w:szCs w:val="24"/>
        </w:rPr>
        <w:t xml:space="preserve"> </w:t>
      </w:r>
      <w:r w:rsidRPr="009441A1">
        <w:rPr>
          <w:rFonts w:ascii="Times New Roman" w:eastAsia="楷体" w:hAnsi="Times New Roman" w:cs="Times New Roman"/>
          <w:bCs/>
          <w:sz w:val="24"/>
          <w:szCs w:val="24"/>
        </w:rPr>
        <w:t>会以氨气的形式逃逸</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&lt;EndNote&gt;&lt;Cite&gt;&lt;Author&gt;García&lt;/Author&gt;&lt;Year&gt;2000&lt;/Year&gt;&lt;RecNum&gt;62&lt;/RecNum&gt;&lt;DisplayText&gt;&lt;style face="superscript"&gt;[7]&lt;/style&gt;&lt;/DisplayText&gt;&lt;record&gt;&lt;rec-number&gt;62&lt;/rec-number&gt;&lt;foreign-keys&gt;&lt;key app="EN" db-id="9x5rw59vup9r9ues2acv9dfjrsers2x2wx50" timestamp="1611823692"&gt;62&lt;/key&gt;&lt;/foreign-keys&gt;&lt;ref-type name="Journal Article"&gt;17&lt;/ref-type&gt;&lt;contributors&gt;&lt;authors&gt;&lt;author&gt;J. García&lt;/author&gt;&lt;author&gt;R. Mujeriego&lt;/author&gt;&lt;author&gt;M. Hernández-Mariné&lt;/author&gt;&lt;/authors&gt;&lt;/contributors&gt;&lt;auth-address&gt;Departamento de Ingeniería Hidráulica, Marítima y Ambiental, ETS de Ingenieros de Caminos, Canales y Puertos, Universidad Politécnica de Cataluña;;Departamento de Productos Naturales, Biología Vegetal y Edafología, Facultad de Farmacia, Universidad de Barcelona&lt;/auth-address&gt;&lt;titles&gt;&lt;title&gt;High rate algal pond operating strategies for urban wastewater nitrogen removal&lt;/title&gt;&lt;secondary-title&gt;Journal of Applied Phycology&lt;/secondary-title&gt;&lt;/titles&gt;&lt;periodical&gt;&lt;full-title&gt;Journal of Applied Phycology&lt;/full-title&gt;&lt;/periodical&gt;&lt;volume&gt;12&lt;/volume&gt;&lt;number&gt;3-5&lt;/number&gt;&lt;keywords&gt;&lt;keyword&gt;algal biomass&lt;/keyword&gt;&lt;keyword&gt;algal uptake&lt;/keyword&gt;&lt;keyword&gt;ammonia stripping&lt;/keyword&gt;&lt;keyword&gt;biological nutrient removal&lt;/keyword&gt;&lt;keyword&gt;high rate algal ponds&lt;/keyword&gt;&lt;keyword&gt;nitrogen&lt;/keyword&gt;&lt;keyword&gt;nutrients&lt;/keyword&gt;&lt;keyword&gt;nitrification&lt;/keyword&gt;&lt;keyword&gt;urban wastewater treatment&lt;/keyword&gt;&lt;keyword&gt;waste stabilisation ponds&lt;/keyword&gt;&lt;/keywords&gt;&lt;dates&gt;&lt;year&gt;2000&lt;/year&gt;&lt;/dates&gt;&lt;isbn&gt;0921-8971&lt;/isbn&gt;&lt;urls&gt;&lt;/urls&gt;&lt;remote-database-provider&gt;Cnki&lt;/remote-database-provider&gt;&lt;/record&gt;&lt;/Cite&gt;&lt;/EndNote&gt;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[7]</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w:t>
      </w:r>
    </w:p>
    <w:p w14:paraId="78DF6610" w14:textId="77777777" w:rsidR="00DF02C6" w:rsidRPr="009441A1" w:rsidRDefault="00DF02C6" w:rsidP="00DF02C6">
      <w:pPr>
        <w:spacing w:line="400" w:lineRule="exact"/>
        <w:ind w:firstLineChars="200" w:firstLine="480"/>
        <w:rPr>
          <w:rFonts w:ascii="Times New Roman" w:eastAsia="楷体" w:hAnsi="Times New Roman" w:cs="Times New Roman"/>
          <w:bCs/>
          <w:sz w:val="24"/>
          <w:szCs w:val="24"/>
        </w:rPr>
      </w:pPr>
      <w:r w:rsidRPr="009441A1">
        <w:rPr>
          <w:rFonts w:ascii="Times New Roman" w:eastAsia="楷体" w:hAnsi="Times New Roman" w:cs="Times New Roman"/>
          <w:bCs/>
          <w:sz w:val="24"/>
          <w:szCs w:val="24"/>
        </w:rPr>
        <w:t>磷是沼液中主要的污染物，也是藻类能量代谢的关键因素之一，它广泛存在于核酸、脂类、蛋白质和碳水化合物代谢的中间产物中。无机磷可以被微藻吸收至细胞内，通过多种磷酸化作用</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底物水平磷酸化、氧化磷酸化和光合磷酸化</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参与能量合成过程，从而达到从废水中去除的目的。微藻在上述过程中优先利用</w:t>
      </w:r>
      <w:r w:rsidRPr="009441A1">
        <w:rPr>
          <w:rFonts w:ascii="Times New Roman" w:eastAsia="楷体" w:hAnsi="Times New Roman" w:cs="Times New Roman"/>
          <w:bCs/>
          <w:sz w:val="24"/>
          <w:szCs w:val="24"/>
        </w:rPr>
        <w:t>H</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PO</w:t>
      </w:r>
      <w:r w:rsidRPr="009441A1">
        <w:rPr>
          <w:rFonts w:ascii="Times New Roman" w:eastAsia="楷体" w:hAnsi="Times New Roman" w:cs="Times New Roman"/>
          <w:bCs/>
          <w:sz w:val="24"/>
          <w:szCs w:val="24"/>
          <w:vertAlign w:val="superscript"/>
        </w:rPr>
        <w:t>-4</w:t>
      </w:r>
      <w:r w:rsidRPr="009441A1">
        <w:rPr>
          <w:rFonts w:ascii="Times New Roman" w:eastAsia="楷体" w:hAnsi="Times New Roman" w:cs="Times New Roman"/>
          <w:bCs/>
          <w:sz w:val="24"/>
          <w:szCs w:val="24"/>
        </w:rPr>
        <w:t>和</w:t>
      </w:r>
      <w:r w:rsidRPr="009441A1">
        <w:rPr>
          <w:rFonts w:ascii="Times New Roman" w:eastAsia="楷体" w:hAnsi="Times New Roman" w:cs="Times New Roman"/>
          <w:bCs/>
          <w:sz w:val="24"/>
          <w:szCs w:val="24"/>
        </w:rPr>
        <w:t>HPO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vertAlign w:val="superscript"/>
        </w:rPr>
        <w:t>-4</w:t>
      </w:r>
      <w:r w:rsidRPr="009441A1">
        <w:rPr>
          <w:rFonts w:ascii="Times New Roman" w:eastAsia="楷体" w:hAnsi="Times New Roman" w:cs="Times New Roman"/>
          <w:bCs/>
          <w:sz w:val="24"/>
          <w:szCs w:val="24"/>
        </w:rPr>
        <w:t>两种形式的无机磷，某些藻种也可利用有机脂中的磷进行生长。微藻吸收利用并非废水中磷素的唯一去除途径，微藻生长导致的废水</w:t>
      </w:r>
      <w:r w:rsidRPr="009441A1">
        <w:rPr>
          <w:rFonts w:ascii="Times New Roman" w:eastAsia="楷体" w:hAnsi="Times New Roman" w:cs="Times New Roman"/>
          <w:bCs/>
          <w:sz w:val="24"/>
          <w:szCs w:val="24"/>
        </w:rPr>
        <w:t>pH</w:t>
      </w:r>
      <w:r w:rsidRPr="009441A1">
        <w:rPr>
          <w:rFonts w:ascii="Times New Roman" w:eastAsia="楷体" w:hAnsi="Times New Roman" w:cs="Times New Roman"/>
          <w:bCs/>
          <w:sz w:val="24"/>
          <w:szCs w:val="24"/>
        </w:rPr>
        <w:t>值和溶解氧升高亦可引发磷酸盐沉淀</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&lt;EndNote&gt;&lt;Cite&gt;&lt;Author&gt;Cai&lt;/Author&gt;&lt;Year&gt;2013&lt;/Year&gt;&lt;RecNum&gt;63&lt;/RecNum&gt;&lt;DisplayText&gt;&lt;style face="superscript"&gt;[8]&lt;/style&gt;&lt;/DisplayText&gt;&lt;record&gt;&lt;rec-number&gt;63&lt;/rec-number&gt;&lt;foreign-keys&gt;&lt;key app="EN" db-id="9x5rw59vup9r9ues2acv9dfjrsers2x2wx50" timestamp="1611823710"&gt;63&lt;/key&gt;&lt;/foreign-keys&gt;&lt;ref-type name="Journal Article"&gt;17&lt;/ref-type&gt;&lt;contributors&gt;&lt;authors&gt;&lt;author&gt;Ting Cai&lt;/author&gt;&lt;author&gt;Stephen Y. Park&lt;/author&gt;&lt;author&gt;Yebo Li&lt;/author&gt;&lt;/authors&gt;&lt;/contributors&gt;&lt;auth-address&gt;Department of Food, Agricultural and Biological Engineering, The Ohio State University, Ohio Agricultural Research and Development Center, 1680 Madison Ave., Wooster, OH 44691-4096, USA&lt;/auth-address&gt;&lt;titles&gt;&lt;title&gt;Nutrient recovery from wastewater streams by microalgae: Status and prospects&lt;/title&gt;&lt;secondary-title&gt;Renewable and Sustainable Energy Reviews&lt;/secondary-title&gt;&lt;/titles&gt;&lt;periodical&gt;&lt;full-title&gt;Renewable and Sustainable Energy Reviews&lt;/full-title&gt;&lt;/periodical&gt;&lt;volume&gt;19&lt;/volume&gt;&lt;keywords&gt;&lt;keyword&gt;Microalgae&lt;/keyword&gt;&lt;keyword&gt;Wastewater&lt;/keyword&gt;&lt;keyword&gt;Nutrient&lt;/keyword&gt;&lt;keyword&gt;Nitrogen&lt;/keyword&gt;&lt;keyword&gt;Phosphorus&lt;/keyword&gt;&lt;/keywords&gt;&lt;dates&gt;&lt;year&gt;2013&lt;/year&gt;&lt;/dates&gt;&lt;isbn&gt;1364-0321&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[8]</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w:t>
      </w:r>
    </w:p>
    <w:p w14:paraId="2D5B6328" w14:textId="77777777" w:rsidR="00DF02C6" w:rsidRPr="009441A1" w:rsidRDefault="00DF02C6" w:rsidP="00DF02C6">
      <w:pPr>
        <w:spacing w:line="400" w:lineRule="exact"/>
        <w:ind w:firstLineChars="200" w:firstLine="480"/>
        <w:rPr>
          <w:rFonts w:ascii="Times New Roman" w:eastAsia="楷体" w:hAnsi="Times New Roman" w:cs="Times New Roman"/>
          <w:bCs/>
          <w:sz w:val="24"/>
          <w:szCs w:val="24"/>
        </w:rPr>
      </w:pPr>
      <w:r w:rsidRPr="009441A1">
        <w:rPr>
          <w:rFonts w:ascii="Times New Roman" w:eastAsia="楷体" w:hAnsi="Times New Roman" w:cs="Times New Roman"/>
          <w:bCs/>
          <w:sz w:val="24"/>
          <w:szCs w:val="24"/>
        </w:rPr>
        <w:t>沼液中，微藻利用的碳源有有机碳和无机碳，无机碳包括</w:t>
      </w:r>
      <w:r w:rsidRPr="009441A1">
        <w:rPr>
          <w:rFonts w:ascii="Times New Roman" w:eastAsia="楷体" w:hAnsi="Times New Roman" w:cs="Times New Roman"/>
          <w:bCs/>
          <w:sz w:val="24"/>
          <w:szCs w:val="24"/>
        </w:rPr>
        <w:t>HCO</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vertAlign w:val="superscript"/>
        </w:rPr>
        <w:t>-</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vertAlign w:val="superscript"/>
        </w:rPr>
        <w:t>2-</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和</w:t>
      </w:r>
      <w:r w:rsidRPr="009441A1">
        <w:rPr>
          <w:rFonts w:ascii="Times New Roman" w:eastAsia="楷体" w:hAnsi="Times New Roman" w:cs="Times New Roman"/>
          <w:bCs/>
          <w:sz w:val="24"/>
          <w:szCs w:val="24"/>
        </w:rPr>
        <w:t>H</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rPr>
        <w:t>等，而能被微藻直接利用的只有</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和</w:t>
      </w:r>
      <w:r w:rsidRPr="009441A1">
        <w:rPr>
          <w:rFonts w:ascii="Times New Roman" w:eastAsia="楷体" w:hAnsi="Times New Roman" w:cs="Times New Roman"/>
          <w:bCs/>
          <w:sz w:val="24"/>
          <w:szCs w:val="24"/>
        </w:rPr>
        <w:t>HCO</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vertAlign w:val="superscript"/>
        </w:rPr>
        <w:t>-</w:t>
      </w:r>
      <w:r w:rsidRPr="009441A1">
        <w:rPr>
          <w:rFonts w:ascii="Times New Roman" w:eastAsia="楷体" w:hAnsi="Times New Roman" w:cs="Times New Roman"/>
          <w:bCs/>
          <w:sz w:val="24"/>
          <w:szCs w:val="24"/>
        </w:rPr>
        <w:t>，有少部分微藻仅仅只能利用</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&lt;EndNote&gt;&lt;Cite&gt;&lt;Author&gt;Brian&lt;/Author&gt;&lt;Year&gt;2002&lt;/Year&gt;&lt;RecNum&gt;64&lt;/RecNum&gt;&lt;DisplayText&gt;&lt;style face="superscript"&gt;[9]&lt;/style&gt;&lt;/DisplayText&gt;&lt;record&gt;&lt;rec-number&gt;64&lt;/rec-number&gt;&lt;foreign-keys&gt;&lt;key app="EN" db-id="9x5rw59vup9r9ues2acv9dfjrsers2x2wx50" timestamp="1611823720"&gt;64&lt;/key&gt;&lt;/foreign-keys&gt;&lt;ref-type name="Journal Article"&gt;17&lt;/ref-type&gt;&lt;contributors&gt;&lt;authors&gt;&lt;author&gt;Colman Brian&lt;/author&gt;&lt;author&gt;Huertas I Emma&lt;/author&gt;&lt;author&gt;Bhatti Shabana&lt;/author&gt;&lt;author&gt;Dason Jeffrey S&lt;/author&gt;&lt;/authors&gt;&lt;/contributors&gt;&lt;auth-address&gt;Department of Biology, York University, Toronto, Ontario M3J 1P3, Canada.Corresponding author; email: colman@yorku.ca.;;Department of Biology, York University, Toronto, Ontario M3J 1P3, Canada.;;Department of Biology, York University, Toronto, Ontario M3J 1P3, Canada.;;Department of Biology, York University, Toronto, Ontario M3J 1P3, Canada.&lt;/auth-address&gt;&lt;titles&gt;&lt;title&gt;The diversity of inorganic carbon acquisition mechanisms in eukaryotic microalgae&lt;/title&gt;&lt;secondary-title&gt;Functional plant biology : FPB&lt;/secondary-title&gt;&lt;/titles&gt;&lt;periodical&gt;&lt;full-title&gt;Functional plant biology : FPB&lt;/full-title&gt;&lt;/periodical&gt;&lt;volume&gt;29&lt;/volume&gt;&lt;number&gt;3&lt;/number&gt;&lt;dates&gt;&lt;year&gt;2002&lt;/year&gt;&lt;/dates&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[9]</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。由于</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的非极性性质，</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可以扩散到微藻细胞质膜，利用还原剂</w:t>
      </w:r>
      <w:r w:rsidRPr="009441A1">
        <w:rPr>
          <w:rFonts w:ascii="Times New Roman" w:eastAsia="楷体" w:hAnsi="Times New Roman" w:cs="Times New Roman"/>
          <w:bCs/>
          <w:sz w:val="24"/>
          <w:szCs w:val="24"/>
        </w:rPr>
        <w:t>NADPH</w:t>
      </w:r>
      <w:r w:rsidRPr="009441A1">
        <w:rPr>
          <w:rFonts w:ascii="Times New Roman" w:eastAsia="楷体" w:hAnsi="Times New Roman" w:cs="Times New Roman"/>
          <w:bCs/>
          <w:sz w:val="24"/>
          <w:szCs w:val="24"/>
        </w:rPr>
        <w:t>和</w:t>
      </w:r>
      <w:r w:rsidRPr="009441A1">
        <w:rPr>
          <w:rFonts w:ascii="Times New Roman" w:eastAsia="楷体" w:hAnsi="Times New Roman" w:cs="Times New Roman"/>
          <w:bCs/>
          <w:sz w:val="24"/>
          <w:szCs w:val="24"/>
        </w:rPr>
        <w:t>ATP</w:t>
      </w:r>
      <w:r w:rsidRPr="009441A1">
        <w:rPr>
          <w:rFonts w:ascii="Times New Roman" w:eastAsia="楷体" w:hAnsi="Times New Roman" w:cs="Times New Roman"/>
          <w:bCs/>
          <w:sz w:val="24"/>
          <w:szCs w:val="24"/>
        </w:rPr>
        <w:t>水解产生的能量，通过卡尔文循环将无机碳转化为有机碳。而</w:t>
      </w:r>
      <w:r w:rsidRPr="009441A1">
        <w:rPr>
          <w:rFonts w:ascii="Times New Roman" w:eastAsia="楷体" w:hAnsi="Times New Roman" w:cs="Times New Roman"/>
          <w:bCs/>
          <w:sz w:val="24"/>
          <w:szCs w:val="24"/>
        </w:rPr>
        <w:t>HCO</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rPr>
        <w:t xml:space="preserve"> </w:t>
      </w:r>
      <w:r w:rsidRPr="009441A1">
        <w:rPr>
          <w:rFonts w:ascii="Times New Roman" w:eastAsia="楷体" w:hAnsi="Times New Roman" w:cs="Times New Roman"/>
          <w:bCs/>
          <w:sz w:val="24"/>
          <w:szCs w:val="24"/>
          <w:vertAlign w:val="superscript"/>
        </w:rPr>
        <w:t>-</w:t>
      </w:r>
      <w:r w:rsidRPr="009441A1">
        <w:rPr>
          <w:rFonts w:ascii="Times New Roman" w:eastAsia="楷体" w:hAnsi="Times New Roman" w:cs="Times New Roman"/>
          <w:bCs/>
          <w:sz w:val="24"/>
          <w:szCs w:val="24"/>
        </w:rPr>
        <w:t>需要主动转运机制先转化成</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，再通过碳酸酐酶的酶作用，促进无机碳的固定。其</w:t>
      </w:r>
      <w:r w:rsidRPr="009441A1">
        <w:rPr>
          <w:rFonts w:ascii="Times New Roman" w:eastAsia="楷体" w:hAnsi="Times New Roman" w:cs="Times New Roman"/>
          <w:color w:val="000000"/>
          <w:sz w:val="24"/>
        </w:rPr>
        <w:t>合成反应式为：</w:t>
      </w:r>
      <w:r w:rsidRPr="009441A1">
        <w:rPr>
          <w:rFonts w:ascii="Times New Roman" w:eastAsia="楷体" w:hAnsi="Times New Roman" w:cs="Times New Roman"/>
          <w:position w:val="-14"/>
        </w:rPr>
        <w:object w:dxaOrig="7740" w:dyaOrig="400" w14:anchorId="793E5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1.45pt" o:ole="">
            <v:imagedata r:id="rId8" o:title=""/>
          </v:shape>
          <o:OLEObject Type="Embed" ProgID="Equation.DSMT4" ShapeID="_x0000_i1025" DrawAspect="Content" ObjectID="_1673687634" r:id="rId9"/>
        </w:object>
      </w:r>
      <w:r w:rsidRPr="009441A1">
        <w:rPr>
          <w:rFonts w:ascii="Times New Roman" w:eastAsia="楷体" w:hAnsi="Times New Roman" w:cs="Times New Roman"/>
        </w:rPr>
        <w:t>，</w:t>
      </w:r>
      <w:r w:rsidRPr="009441A1">
        <w:rPr>
          <w:rFonts w:ascii="Times New Roman" w:eastAsia="楷体" w:hAnsi="Times New Roman" w:cs="Times New Roman"/>
          <w:position w:val="-14"/>
        </w:rPr>
        <w:object w:dxaOrig="7740" w:dyaOrig="400" w14:anchorId="67AC3913">
          <v:shape id="_x0000_i1026" type="#_x0000_t75" style="width:387.45pt;height:21.45pt" o:ole="">
            <v:imagedata r:id="rId10" o:title=""/>
          </v:shape>
          <o:OLEObject Type="Embed" ProgID="Equation.DSMT4" ShapeID="_x0000_i1026" DrawAspect="Content" ObjectID="_1673687635" r:id="rId11"/>
        </w:object>
      </w:r>
      <w:r w:rsidRPr="009441A1">
        <w:rPr>
          <w:rFonts w:ascii="Times New Roman" w:eastAsia="楷体" w:hAnsi="Times New Roman" w:cs="Times New Roman"/>
          <w:bCs/>
          <w:sz w:val="24"/>
          <w:szCs w:val="24"/>
        </w:rPr>
        <w:t>。微藻利用有机碳时，可以通过光异养、化能异养和光激活异养等形式利用废水中的有机污染物作为碳源和能源进行生长。沼液中碳源相较于氮源来说比较少，一般都需要添加部分有机碳或者无机碳。无机碳一般添加</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或者</w:t>
      </w:r>
      <w:r w:rsidRPr="009441A1">
        <w:rPr>
          <w:rFonts w:ascii="Times New Roman" w:eastAsia="楷体" w:hAnsi="Times New Roman" w:cs="Times New Roman"/>
          <w:bCs/>
          <w:sz w:val="24"/>
          <w:szCs w:val="24"/>
        </w:rPr>
        <w:t>NaHCO</w:t>
      </w:r>
      <w:r w:rsidRPr="009441A1">
        <w:rPr>
          <w:rFonts w:ascii="Times New Roman" w:eastAsia="楷体" w:hAnsi="Times New Roman" w:cs="Times New Roman"/>
          <w:bCs/>
          <w:sz w:val="24"/>
          <w:szCs w:val="24"/>
          <w:vertAlign w:val="subscript"/>
        </w:rPr>
        <w:t>3</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的最佳浓度为</w:t>
      </w:r>
      <w:r w:rsidRPr="009441A1">
        <w:rPr>
          <w:rFonts w:ascii="Times New Roman" w:eastAsia="楷体" w:hAnsi="Times New Roman" w:cs="Times New Roman"/>
          <w:bCs/>
          <w:sz w:val="24"/>
          <w:szCs w:val="24"/>
        </w:rPr>
        <w:t>1%~6%</w:t>
      </w:r>
      <w:r w:rsidRPr="009441A1">
        <w:rPr>
          <w:rFonts w:ascii="Times New Roman" w:eastAsia="楷体" w:hAnsi="Times New Roman" w:cs="Times New Roman"/>
          <w:bCs/>
          <w:sz w:val="24"/>
          <w:szCs w:val="24"/>
        </w:rPr>
        <w:t>，而且</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的供应会减少废水中的碳质物质的利用，</w:t>
      </w:r>
      <w:r w:rsidRPr="009441A1">
        <w:rPr>
          <w:rFonts w:ascii="Times New Roman" w:eastAsia="楷体" w:hAnsi="Times New Roman" w:cs="Times New Roman"/>
          <w:bCs/>
          <w:sz w:val="24"/>
          <w:szCs w:val="24"/>
        </w:rPr>
        <w:t>COD</w:t>
      </w:r>
      <w:r w:rsidRPr="009441A1">
        <w:rPr>
          <w:rFonts w:ascii="Times New Roman" w:eastAsia="楷体" w:hAnsi="Times New Roman" w:cs="Times New Roman"/>
          <w:bCs/>
          <w:sz w:val="24"/>
          <w:szCs w:val="24"/>
        </w:rPr>
        <w:t>减少的速率与所提供的</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浓度成反比，间歇性地向微藻供应</w:t>
      </w:r>
      <w:r w:rsidRPr="009441A1">
        <w:rPr>
          <w:rFonts w:ascii="Times New Roman" w:eastAsia="楷体" w:hAnsi="Times New Roman" w:cs="Times New Roman"/>
          <w:bCs/>
          <w:sz w:val="24"/>
          <w:szCs w:val="24"/>
        </w:rPr>
        <w:t>CO</w:t>
      </w:r>
      <w:r w:rsidRPr="009441A1">
        <w:rPr>
          <w:rFonts w:ascii="Times New Roman" w:eastAsia="楷体" w:hAnsi="Times New Roman" w:cs="Times New Roman"/>
          <w:bCs/>
          <w:sz w:val="24"/>
          <w:szCs w:val="24"/>
          <w:vertAlign w:val="subscript"/>
        </w:rPr>
        <w:t>2</w:t>
      </w:r>
      <w:r w:rsidRPr="009441A1">
        <w:rPr>
          <w:rFonts w:ascii="Times New Roman" w:eastAsia="楷体" w:hAnsi="Times New Roman" w:cs="Times New Roman"/>
          <w:bCs/>
          <w:sz w:val="24"/>
          <w:szCs w:val="24"/>
        </w:rPr>
        <w:t>可以减缓这种影响，促进自养生长，异养消耗碳质物质。添加的常用的机碳源有葡萄糖，甘油，乙酸盐或乙醇等。对于复杂的有机碳化合物，可以通过异养微生物（细菌或者真菌）分解，以便被微藻所利用</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&lt;EndNote&gt;&lt;Cite&gt;&lt;Author&gt;Fatemeh&lt;/Author&gt;&lt;Year&gt;2021&lt;/Year&gt;&lt;RecNum&gt;65&lt;/RecNum&gt;&lt;DisplayText&gt;&lt;style face="superscript"&gt;[10]&lt;/style&gt;&lt;/DisplayText&gt;&lt;record&gt;&lt;rec-number&gt;65&lt;/rec-number&gt;&lt;foreign-keys&gt;&lt;key app="EN" db-id="9x5rw59vup9r9ues2acv9dfjrsers2x2wx50" timestamp="1611823730"&gt;65&lt;/key&gt;&lt;/foreign-keys&gt;&lt;ref-type name="Journal Article"&gt;17&lt;/ref-type&gt;&lt;contributors&gt;&lt;authors&gt;&lt;author&gt;Mohsenpour Seyedeh Fatemeh&lt;/author&gt;&lt;author&gt;Hennige Sebastian&lt;/author&gt;&lt;author&gt;Willoughby Nicholas&lt;/author&gt;&lt;author&gt;Adeloye Adebayo&lt;/author&gt;&lt;author&gt;Gutierrez Tony&lt;/author&gt;&lt;/authors&gt;&lt;/contributors&gt;&lt;auth-address&gt;Institute of Biological Chemistry, Biophysics and Bioengineering, School of Engineering and Physical Sciences, Heriot-Watt University, Edinburgh EH14 4AS, UK;School of Geosciences, The King&amp;apos;s Buildings, University of Edinburgh, Edinburgh EH9 3FE, UK;Institute for Infrastructure and Environment, School of Energy, Geoscience, Infrastructure and Society, Heriot-Watt University, Edinburgh, EH14 4AS, UK;Institute of Mechanical, Process and Energy Engineering, School of Engineering and Physical Sciences, Heriot-Watt University, Edinburgh EH14 4AS, UK&lt;/auth-address&gt;&lt;titles&gt;&lt;title&gt;Integrating micro-algae into wastewater treatment: A review&lt;/title&gt;&lt;secondary-title&gt;Science of the Total Environment&lt;/secondary-title&gt;&lt;/titles&gt;&lt;periodical&gt;&lt;full-title&gt;Science of the Total Environment&lt;/full-title&gt;&lt;/periodical&gt;&lt;volume&gt;752&lt;/volume&gt;&lt;keywords&gt;&lt;keyword&gt;Micro-algae&lt;/keyword&gt;&lt;keyword&gt;Wastewater treatment&lt;/keyword&gt;&lt;keyword&gt;Pollution&lt;/keyword&gt;&lt;keyword&gt;Organic waste&lt;/keyword&gt;&lt;keyword&gt;Sewage&lt;/keyword&gt;&lt;keyword&gt;Bioremediation&lt;/keyword&gt;&lt;keyword&gt;Photobioreactors&lt;/keyword&gt;&lt;/keywords&gt;&lt;dates&gt;&lt;year&gt;2021&lt;/year&gt;&lt;/dates&gt;&lt;isbn&gt;0048-9697&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[10]</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w:t>
      </w:r>
      <w:r w:rsidRPr="009441A1">
        <w:rPr>
          <w:rFonts w:ascii="Times New Roman" w:eastAsia="楷体" w:hAnsi="Times New Roman" w:cs="Times New Roman"/>
          <w:sz w:val="24"/>
          <w:szCs w:val="24"/>
        </w:rPr>
        <w:t>在厌氧发酵过程中，会产生大量可溶性代谢物，其可以作为碳源供给微藻生长。可溶性代谢物成分繁多复杂，如</w:t>
      </w:r>
      <w:r w:rsidRPr="009441A1">
        <w:rPr>
          <w:rFonts w:ascii="Times New Roman" w:eastAsia="楷体" w:hAnsi="Times New Roman" w:cs="Times New Roman"/>
          <w:sz w:val="24"/>
          <w:szCs w:val="24"/>
        </w:rPr>
        <w:t>VFA</w:t>
      </w:r>
      <w:r w:rsidRPr="009441A1">
        <w:rPr>
          <w:rFonts w:ascii="Times New Roman" w:eastAsia="楷体" w:hAnsi="Times New Roman" w:cs="Times New Roman"/>
          <w:sz w:val="24"/>
          <w:szCs w:val="24"/>
        </w:rPr>
        <w:t>、酸盐、醇等，其中乙酸盐是厌氧发酵的主要副产物，乙酸盐是微藻中脂质合成的</w:t>
      </w:r>
      <w:r w:rsidRPr="009441A1">
        <w:rPr>
          <w:rFonts w:ascii="Times New Roman" w:eastAsia="楷体" w:hAnsi="Times New Roman" w:cs="Times New Roman"/>
          <w:bCs/>
          <w:sz w:val="24"/>
          <w:szCs w:val="24"/>
        </w:rPr>
        <w:t>来源</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&lt;EndNote&gt;&lt;Cite&gt;&lt;Author&gt;Wang&lt;/Author&gt;&lt;Year&gt;2017&lt;/Year&gt;&lt;RecNum&gt;136&lt;/RecNum&gt;&lt;DisplayText&gt;&lt;style face="superscript"&gt;[11]&lt;/style&gt;&lt;/DisplayText&gt;&lt;record&gt;&lt;rec-number&gt;136&lt;/rec-number&gt;&lt;foreign-keys&gt;&lt;key app="EN" db-id="x9w9trvfw05tvnepzr95vzepzdds55epp0fx" timestamp="1611491637"&gt;136&lt;/key&gt;&lt;/foreign-keys&gt;&lt;ref-type name="Journal Article"&gt;17&lt;/ref-type&gt;&lt;contributors&gt;&lt;authors&gt;&lt;author&gt;Wang, Yue&lt;/author&gt;&lt;author&gt;Ho, Shih-Hsin&lt;/author&gt;&lt;author&gt;Cheng, Chieh-Lun&lt;/author&gt;&lt;author&gt;Nagarajan, Dillirani&lt;/author&gt;&lt;author&gt;Guo, Wan-Qian&lt;/author&gt;&lt;author&gt;Lin, Chiayi&lt;/author&gt;&lt;author&gt;Li, Shuangfei&lt;/author&gt;&lt;author&gt;Ren, Nanqi&lt;/author&gt;&lt;author&gt;Chang, Jo-Shu&lt;/author&gt;&lt;/authors&gt;&lt;/contributors&gt;&lt;titles&gt;&lt;title&gt;Nutrients and COD removal of swine wastewater with an isolated microalgal strain Neochloris aquatica CL-M1 accumulating high carbohydrate content used for biobutanol production&lt;/title&gt;&lt;secondary-title&gt;Bioresource Technology&lt;/secondary-title&gt;&lt;/titles&gt;&lt;periodical&gt;&lt;full-title&gt;Bioresource Technology&lt;/full-title&gt;&lt;/periodical&gt;&lt;pages&gt;7-14&lt;/pages&gt;&lt;volume&gt;242&lt;/volume&gt;&lt;dates&gt;&lt;year&gt;2017&lt;/year&gt;&lt;pub-dates&gt;&lt;date&gt;Oct&lt;/date&gt;&lt;/pub-dates&gt;&lt;/dates&gt;&lt;isbn&gt;0960-8524&lt;/isbn&gt;&lt;accession-num&gt;WOS:000405980700003&lt;/accession-num&gt;&lt;urls&gt;&lt;related-urls&gt;&lt;url&gt;&amp;lt;Go to ISI&amp;gt;://WOS:000405980700003&lt;/url&gt;&lt;/related-urls&gt;&lt;/urls&gt;&lt;electronic-resource-num&gt;10.1016/j.biortech.2017.03.122&lt;/electronic-resource-num&gt;&lt;/record&gt;&lt;/Cite&gt;&lt;/EndNote&gt;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[11]</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，但大多数微藻对乙酸盐的耐受性在</w:t>
      </w:r>
      <w:r w:rsidRPr="009441A1">
        <w:rPr>
          <w:rFonts w:ascii="Times New Roman" w:eastAsia="楷体" w:hAnsi="Times New Roman" w:cs="Times New Roman"/>
          <w:sz w:val="24"/>
          <w:szCs w:val="24"/>
        </w:rPr>
        <w:t>1-10g/L</w:t>
      </w:r>
      <w:r w:rsidRPr="009441A1">
        <w:rPr>
          <w:rFonts w:ascii="Times New Roman" w:eastAsia="楷体" w:hAnsi="Times New Roman" w:cs="Times New Roman"/>
          <w:sz w:val="24"/>
          <w:szCs w:val="24"/>
        </w:rPr>
        <w:t>，高于对丁酸盐的耐受性（</w:t>
      </w:r>
      <w:r w:rsidRPr="009441A1">
        <w:rPr>
          <w:rFonts w:ascii="Times New Roman" w:eastAsia="楷体" w:hAnsi="Times New Roman" w:cs="Times New Roman"/>
          <w:sz w:val="24"/>
          <w:szCs w:val="24"/>
        </w:rPr>
        <w:t>0.1-1.0g/L</w:t>
      </w:r>
      <w:r w:rsidRPr="009441A1">
        <w:rPr>
          <w:rFonts w:ascii="Times New Roman" w:eastAsia="楷体" w:hAnsi="Times New Roman" w:cs="Times New Roman"/>
          <w:sz w:val="24"/>
          <w:szCs w:val="24"/>
        </w:rPr>
        <w:t>）</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&lt;EndNote&gt;&lt;Cite&gt;&lt;Author&gt;Li&lt;/Author&gt;&lt;Year&gt;2018&lt;/Year&gt;&lt;RecNum&gt;133&lt;/RecNum&gt;&lt;DisplayText&gt;&lt;style face="superscript"&gt;[12]&lt;/style&gt;&lt;/DisplayText&gt;&lt;record&gt;&lt;rec-number&gt;133&lt;/rec-number&gt;&lt;foreign-keys&gt;&lt;key app="EN" db-id="x9w9trvfw05tvnepzr95vzepzdds55epp0fx" timestamp="1611490788"&gt;133&lt;/key&gt;&lt;/foreign-keys&gt;&lt;ref-type name="Journal Article"&gt;17&lt;/ref-type&gt;&lt;contributors&gt;&lt;authors&gt;&lt;author&gt;Li, Suping&lt;/author&gt;&lt;author&gt;Ho, Shih-Hsin&lt;/author&gt;&lt;author&gt;Wang, Chengyu&lt;/author&gt;&lt;author&gt;Lin, Yen-Chang&lt;/author&gt;&lt;author&gt;Nagarajan, Dillirani&lt;/author&gt;&lt;author&gt;Chang, Jo-Shu&lt;/author&gt;&lt;author&gt;Ren, Nan-qi&lt;/author&gt;&lt;/authors&gt;&lt;/contributors&gt;&lt;titles&gt;&lt;title&gt;Integration of sludge digestion and microalgae cultivation for enhancing bioenergy and biorefinery&lt;/title&gt;&lt;secondary-title&gt;Renewable and Sustainable Energy Reviews&lt;/secondary-title&gt;&lt;/titles&gt;&lt;periodical&gt;&lt;full-title&gt;Renewable and Sustainable Energy Reviews&lt;/full-title&gt;&lt;/periodical&gt;&lt;pages&gt;76-90&lt;/pages&gt;&lt;volume&gt;96&lt;/volume&gt;&lt;dates&gt;&lt;year&gt;2018&lt;/year&gt;&lt;/dates&gt;&lt;isbn&gt;1364-0321&lt;/isbn&gt;&lt;urls&gt;&lt;/urls&gt;&lt;/record&gt;&lt;/Cite&gt;&lt;/EndNote&gt;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[12]</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w:t>
      </w:r>
      <w:r w:rsidRPr="009441A1">
        <w:rPr>
          <w:rFonts w:ascii="Times New Roman" w:eastAsia="楷体" w:hAnsi="Times New Roman" w:cs="Times New Roman"/>
          <w:sz w:val="24"/>
          <w:szCs w:val="24"/>
        </w:rPr>
        <w:t>0.5g/L</w:t>
      </w:r>
      <w:r w:rsidRPr="009441A1">
        <w:rPr>
          <w:rFonts w:ascii="Times New Roman" w:eastAsia="楷体" w:hAnsi="Times New Roman" w:cs="Times New Roman"/>
          <w:sz w:val="24"/>
          <w:szCs w:val="24"/>
        </w:rPr>
        <w:t>的丁酸会抑制微藻的生长，可能是由于未分解形式的丁酸盐（丁酸）</w:t>
      </w:r>
      <w:r w:rsidRPr="009441A1">
        <w:rPr>
          <w:rFonts w:ascii="Times New Roman" w:eastAsia="楷体" w:hAnsi="Times New Roman" w:cs="Times New Roman"/>
          <w:sz w:val="24"/>
          <w:szCs w:val="24"/>
        </w:rPr>
        <w:lastRenderedPageBreak/>
        <w:t>被同化后，细胞质被酸化的结果</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&lt;EndNote&gt;&lt;Cite&gt;&lt;Author&gt;Turon&lt;/Author&gt;&lt;Year&gt;2015&lt;/Year&gt;&lt;RecNum&gt;134&lt;/RecNum&gt;&lt;DisplayText&gt;&lt;style face="superscript"&gt;[13]&lt;/style&gt;&lt;/DisplayText&gt;&lt;record&gt;&lt;rec-number&gt;134&lt;/rec-number&gt;&lt;foreign-keys&gt;&lt;key app="EN" db-id="x9w9trvfw05tvnepzr95vzepzdds55epp0fx" timestamp="1611491196"&gt;134&lt;/key&gt;&lt;/foreign-keys&gt;&lt;ref-type name="Journal Article"&gt;17&lt;/ref-type&gt;&lt;contributors&gt;&lt;authors&gt;&lt;author&gt;Turon, V.&lt;/author&gt;&lt;author&gt;Baroukh, C.&lt;/author&gt;&lt;author&gt;Trably, E.&lt;/author&gt;&lt;author&gt;Latrille, E.&lt;/author&gt;&lt;author&gt;Fouilland, E.&lt;/author&gt;&lt;author&gt;Steyer, J. P.&lt;/author&gt;&lt;/authors&gt;&lt;/contributors&gt;&lt;titles&gt;&lt;title&gt;Use of fermentative metabolites for heterotrophic microalgae growth: Yields and kinetics&lt;/title&gt;&lt;secondary-title&gt;Bioresource Technology&lt;/secondary-title&gt;&lt;/titles&gt;&lt;periodical&gt;&lt;full-title&gt;Bioresource Technology&lt;/full-title&gt;&lt;/periodical&gt;&lt;pages&gt;342-349&lt;/pages&gt;&lt;volume&gt;175&lt;/volume&gt;&lt;dates&gt;&lt;year&gt;2015&lt;/year&gt;&lt;pub-dates&gt;&lt;date&gt;Jan&lt;/date&gt;&lt;/pub-dates&gt;&lt;/dates&gt;&lt;isbn&gt;0960-8524&lt;/isbn&gt;&lt;accession-num&gt;WOS:000345689900045&lt;/accession-num&gt;&lt;urls&gt;&lt;related-urls&gt;&lt;url&gt;&amp;lt;Go to ISI&amp;gt;://WOS:000345689900045&lt;/url&gt;&lt;/related-urls&gt;&lt;/urls&gt;&lt;electronic-resource-num&gt;10.1016/j.biortech.2014.10.114&lt;/electronic-resource-num&gt;&lt;/record&gt;&lt;/Cite&gt;&lt;/EndNote&gt;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[13]</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，并且乙酸盐的添加对微藻培养中碳水化合物积累的影响尚不清晰</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&lt;EndNote&gt;&lt;Cite&gt;&lt;Author&gt;Wang&lt;/Author&gt;&lt;Year&gt;2017&lt;/Year&gt;&lt;RecNum&gt;135&lt;/RecNum&gt;&lt;DisplayText&gt;&lt;style face="superscript"&gt;[11]&lt;/style&gt;&lt;/DisplayText&gt;&lt;record&gt;&lt;rec-number&gt;135&lt;/rec-number&gt;&lt;foreign-keys&gt;&lt;key app="EN" db-id="x9w9trvfw05tvnepzr95vzepzdds55epp0fx" timestamp="1611491445"&gt;135&lt;/key&gt;&lt;/foreign-keys&gt;&lt;ref-type name="Journal Article"&gt;17&lt;/ref-type&gt;&lt;contributors&gt;&lt;authors&gt;&lt;author&gt;Wang, Yue&lt;/author&gt;&lt;author&gt;Ho, Shih-Hsin&lt;/author&gt;&lt;author&gt;Cheng, Chieh-Lun&lt;/author&gt;&lt;author&gt;Nagarajan, Dillirani&lt;/author&gt;&lt;author&gt;Guo, Wan-Qian&lt;/author&gt;&lt;author&gt;Lin, Chiayi&lt;/author&gt;&lt;author&gt;Li, Shuangfei&lt;/author&gt;&lt;author&gt;Ren, Nanqi&lt;/author&gt;&lt;author&gt;Chang, Jo-Shu&lt;/author&gt;&lt;/authors&gt;&lt;/contributors&gt;&lt;titles&gt;&lt;title&gt;Nutrients and COD removal of swine wastewater with an isolated microalgal strain Neochloris aquatica CL-M1 accumulating high carbohydrate content used for biobutanol production&lt;/title&gt;&lt;secondary-title&gt;Bioresource Technology&lt;/secondary-title&gt;&lt;/titles&gt;&lt;periodical&gt;&lt;full-title&gt;Bioresource Technology&lt;/full-title&gt;&lt;/periodical&gt;&lt;pages&gt;7-14&lt;/pages&gt;&lt;volume&gt;242&lt;/volume&gt;&lt;dates&gt;&lt;year&gt;2017&lt;/year&gt;&lt;pub-dates&gt;&lt;date&gt;Oct&lt;/date&gt;&lt;/pub-dates&gt;&lt;/dates&gt;&lt;isbn&gt;0960-8524&lt;/isbn&gt;&lt;accession-num&gt;WOS:000405980700003&lt;/accession-num&gt;&lt;urls&gt;&lt;related-urls&gt;&lt;url&gt;&amp;lt;Go to ISI&amp;gt;://WOS:000405980700003&lt;/url&gt;&lt;/related-urls&gt;&lt;/urls&gt;&lt;electronic-resource-num&gt;10.1016/j.biortech.2017.03.122&lt;/electronic-resource-num&gt;&lt;/record&gt;&lt;/Cite&gt;&lt;/EndNote&gt;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[11]</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w:t>
      </w:r>
    </w:p>
    <w:p w14:paraId="25F7CC60" w14:textId="44B20E25" w:rsidR="00DF02C6" w:rsidRDefault="00DF02C6" w:rsidP="00DF02C6">
      <w:pPr>
        <w:spacing w:line="400" w:lineRule="exact"/>
        <w:ind w:firstLineChars="200" w:firstLine="480"/>
        <w:rPr>
          <w:ins w:id="4" w:author="黄 云" w:date="2021-01-29T15:53:00Z"/>
          <w:rFonts w:ascii="Times New Roman" w:eastAsia="楷体" w:hAnsi="Times New Roman" w:cs="Times New Roman"/>
          <w:bCs/>
          <w:sz w:val="24"/>
          <w:szCs w:val="24"/>
        </w:rPr>
      </w:pPr>
      <w:r w:rsidRPr="009441A1">
        <w:rPr>
          <w:rFonts w:ascii="Times New Roman" w:eastAsia="楷体" w:hAnsi="Times New Roman" w:cs="Times New Roman"/>
          <w:bCs/>
          <w:sz w:val="24"/>
          <w:szCs w:val="24"/>
        </w:rPr>
        <w:t>国内外也进行了许多筛选理想藻类的试验研究。程海翔</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w:instrText>
      </w:r>
      <w:r w:rsidRPr="009441A1">
        <w:rPr>
          <w:rFonts w:ascii="Times New Roman" w:eastAsia="楷体" w:hAnsi="Times New Roman" w:cs="Times New Roman"/>
          <w:bCs/>
          <w:sz w:val="24"/>
          <w:szCs w:val="24"/>
          <w:vertAlign w:val="superscript"/>
        </w:rPr>
        <w:instrText>程海翔</w:instrText>
      </w:r>
      <w:r w:rsidRPr="009441A1">
        <w:rPr>
          <w:rFonts w:ascii="Times New Roman" w:eastAsia="楷体" w:hAnsi="Times New Roman" w:cs="Times New Roman"/>
          <w:bCs/>
          <w:sz w:val="24"/>
          <w:szCs w:val="24"/>
          <w:vertAlign w:val="superscript"/>
        </w:rPr>
        <w:instrText>&lt;/Author&gt;&lt;Year&gt;2013&lt;/Year&gt;&lt;RecNum&gt;66&lt;/RecNum&gt;&lt;DisplayText&gt;&lt;style face="superscript"&gt;[14]&lt;/style&gt;&lt;/DisplayText&gt;&lt;record&gt;&lt;rec-number&gt;66&lt;/rec-number&gt;&lt;foreign-keys&gt;&lt;key app="EN" db-id="9x5rw59vup9r9ues2acv9dfjrsers2x2wx50" timestamp="1611823738"&gt;66&lt;/key&gt;&lt;/foreign-keys&gt;&lt;ref-type name="Thesis"&gt;32&lt;/ref-type&gt;&lt;contributors&gt;&lt;authors&gt;&lt;author&gt;</w:instrText>
      </w:r>
      <w:r w:rsidRPr="009441A1">
        <w:rPr>
          <w:rFonts w:ascii="Times New Roman" w:eastAsia="楷体" w:hAnsi="Times New Roman" w:cs="Times New Roman"/>
          <w:bCs/>
          <w:sz w:val="24"/>
          <w:szCs w:val="24"/>
          <w:vertAlign w:val="superscript"/>
        </w:rPr>
        <w:instrText>程海翔</w:instrText>
      </w:r>
      <w:r w:rsidRPr="009441A1">
        <w:rPr>
          <w:rFonts w:ascii="Times New Roman" w:eastAsia="楷体" w:hAnsi="Times New Roman" w:cs="Times New Roman"/>
          <w:bCs/>
          <w:sz w:val="24"/>
          <w:szCs w:val="24"/>
          <w:vertAlign w:val="superscript"/>
        </w:rPr>
        <w:instrText>&lt;/author&gt;&lt;/authors&gt;&lt;tertiary-authors&gt;&lt;author&gt;</w:instrText>
      </w:r>
      <w:r w:rsidRPr="009441A1">
        <w:rPr>
          <w:rFonts w:ascii="Times New Roman" w:eastAsia="楷体" w:hAnsi="Times New Roman" w:cs="Times New Roman"/>
          <w:bCs/>
          <w:sz w:val="24"/>
          <w:szCs w:val="24"/>
          <w:vertAlign w:val="superscript"/>
        </w:rPr>
        <w:instrText>田光明</w:instrText>
      </w:r>
      <w:r w:rsidRPr="009441A1">
        <w:rPr>
          <w:rFonts w:ascii="Times New Roman" w:eastAsia="楷体" w:hAnsi="Times New Roman" w:cs="Times New Roman"/>
          <w:bCs/>
          <w:sz w:val="24"/>
          <w:szCs w:val="24"/>
          <w:vertAlign w:val="superscript"/>
        </w:rPr>
        <w:instrText>,&lt;/author&gt;&lt;/tertiary-authors&gt;&lt;/contributors&gt;&lt;titles&gt;&lt;title&gt;</w:instrText>
      </w:r>
      <w:r w:rsidRPr="009441A1">
        <w:rPr>
          <w:rFonts w:ascii="Times New Roman" w:eastAsia="楷体" w:hAnsi="Times New Roman" w:cs="Times New Roman"/>
          <w:bCs/>
          <w:sz w:val="24"/>
          <w:szCs w:val="24"/>
          <w:vertAlign w:val="superscript"/>
        </w:rPr>
        <w:instrText>一株栅藻的分离培养及其应用于养猪废水处理的潜力研究</w:instrText>
      </w:r>
      <w:r w:rsidRPr="009441A1">
        <w:rPr>
          <w:rFonts w:ascii="Times New Roman" w:eastAsia="楷体" w:hAnsi="Times New Roman" w:cs="Times New Roman"/>
          <w:bCs/>
          <w:sz w:val="24"/>
          <w:szCs w:val="24"/>
          <w:vertAlign w:val="superscript"/>
        </w:rPr>
        <w:instrText>&lt;/title&gt;&lt;/titles&gt;&lt;keywords&gt;&lt;keyword&gt;</w:instrText>
      </w:r>
      <w:r w:rsidRPr="009441A1">
        <w:rPr>
          <w:rFonts w:ascii="Times New Roman" w:eastAsia="楷体" w:hAnsi="Times New Roman" w:cs="Times New Roman"/>
          <w:bCs/>
          <w:sz w:val="24"/>
          <w:szCs w:val="24"/>
          <w:vertAlign w:val="superscript"/>
        </w:rPr>
        <w:instrText>栅藻</w:instrText>
      </w:r>
      <w:r w:rsidRPr="009441A1">
        <w:rPr>
          <w:rFonts w:ascii="Times New Roman" w:eastAsia="楷体" w:hAnsi="Times New Roman" w:cs="Times New Roman"/>
          <w:bCs/>
          <w:sz w:val="24"/>
          <w:szCs w:val="24"/>
          <w:vertAlign w:val="superscript"/>
        </w:rPr>
        <w:instrText>(Desmodesmus sp.CHX1)&lt;/keyword&gt;&lt;keyword&gt;</w:instrText>
      </w:r>
      <w:r w:rsidRPr="009441A1">
        <w:rPr>
          <w:rFonts w:ascii="Times New Roman" w:eastAsia="楷体" w:hAnsi="Times New Roman" w:cs="Times New Roman"/>
          <w:bCs/>
          <w:sz w:val="24"/>
          <w:szCs w:val="24"/>
          <w:vertAlign w:val="superscript"/>
        </w:rPr>
        <w:instrText>分离鉴定</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培养优化</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油脂产率</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废水处理</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养猪废水</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基础研究</w:instrText>
      </w:r>
      <w:r w:rsidRPr="009441A1">
        <w:rPr>
          <w:rFonts w:ascii="Times New Roman" w:eastAsia="楷体" w:hAnsi="Times New Roman" w:cs="Times New Roman"/>
          <w:bCs/>
          <w:sz w:val="24"/>
          <w:szCs w:val="24"/>
          <w:vertAlign w:val="superscript"/>
        </w:rPr>
        <w:instrText>&lt;/keyword&gt;&lt;/keywords&gt;&lt;dates&gt;&lt;year&gt;2013&lt;/year&gt;&lt;/dates&gt;&lt;publisher&gt;</w:instrText>
      </w:r>
      <w:r w:rsidRPr="009441A1">
        <w:rPr>
          <w:rFonts w:ascii="Times New Roman" w:eastAsia="楷体" w:hAnsi="Times New Roman" w:cs="Times New Roman"/>
          <w:bCs/>
          <w:sz w:val="24"/>
          <w:szCs w:val="24"/>
          <w:vertAlign w:val="superscript"/>
        </w:rPr>
        <w:instrText>浙江大学</w:instrText>
      </w:r>
      <w:r w:rsidRPr="009441A1">
        <w:rPr>
          <w:rFonts w:ascii="Times New Roman" w:eastAsia="楷体" w:hAnsi="Times New Roman" w:cs="Times New Roman"/>
          <w:bCs/>
          <w:sz w:val="24"/>
          <w:szCs w:val="24"/>
          <w:vertAlign w:val="superscript"/>
        </w:rPr>
        <w:instrText>&lt;/publisher&gt;&lt;work-type&gt;</w:instrText>
      </w:r>
      <w:r w:rsidRPr="009441A1">
        <w:rPr>
          <w:rFonts w:ascii="Times New Roman" w:eastAsia="楷体" w:hAnsi="Times New Roman" w:cs="Times New Roman"/>
          <w:bCs/>
          <w:sz w:val="24"/>
          <w:szCs w:val="24"/>
          <w:vertAlign w:val="superscript"/>
        </w:rPr>
        <w:instrText>博士</w:instrText>
      </w:r>
      <w:r w:rsidRPr="009441A1">
        <w:rPr>
          <w:rFonts w:ascii="Times New Roman" w:eastAsia="楷体" w:hAnsi="Times New Roman" w:cs="Times New Roman"/>
          <w:bCs/>
          <w:sz w:val="24"/>
          <w:szCs w:val="24"/>
          <w:vertAlign w:val="superscript"/>
        </w:rPr>
        <w:instrText>&lt;/work-type&gt;&lt;urls&gt;&lt;/urls&gt;&lt;remote-database-provider&gt;Cnki&lt;/remote-database-provider&gt;&lt;/record&gt;&lt;/Cite&gt;&lt;/EndNote&gt;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[14]</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从养猪场废水处理池内筛选出一株栅藻</w:t>
      </w:r>
      <w:r w:rsidRPr="009441A1">
        <w:rPr>
          <w:rFonts w:ascii="Times New Roman" w:eastAsia="楷体" w:hAnsi="Times New Roman" w:cs="Times New Roman"/>
          <w:bCs/>
          <w:sz w:val="24"/>
          <w:szCs w:val="24"/>
        </w:rPr>
        <w:t>(Desmodesmussp.CHX1),</w:t>
      </w:r>
      <w:r w:rsidRPr="009441A1">
        <w:rPr>
          <w:rFonts w:ascii="Times New Roman" w:eastAsia="楷体" w:hAnsi="Times New Roman" w:cs="Times New Roman"/>
          <w:bCs/>
          <w:sz w:val="24"/>
          <w:szCs w:val="24"/>
        </w:rPr>
        <w:t>并对其净化养猪废水的可行性进行探讨</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认为该栅藻具备净化养猪废水的潜力。邵瑜</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w:instrText>
      </w:r>
      <w:r w:rsidRPr="009441A1">
        <w:rPr>
          <w:rFonts w:ascii="Times New Roman" w:eastAsia="楷体" w:hAnsi="Times New Roman" w:cs="Times New Roman"/>
          <w:bCs/>
          <w:sz w:val="24"/>
          <w:szCs w:val="24"/>
          <w:vertAlign w:val="superscript"/>
        </w:rPr>
        <w:instrText>邵瑜</w:instrText>
      </w:r>
      <w:r w:rsidRPr="009441A1">
        <w:rPr>
          <w:rFonts w:ascii="Times New Roman" w:eastAsia="楷体" w:hAnsi="Times New Roman" w:cs="Times New Roman"/>
          <w:bCs/>
          <w:sz w:val="24"/>
          <w:szCs w:val="24"/>
          <w:vertAlign w:val="superscript"/>
        </w:rPr>
        <w:instrText>&lt;/Author&gt;&lt;Year&gt;2016&lt;/Year&gt;&lt;RecNum&gt;67&lt;/RecNum&gt;&lt;DisplayText&gt;&lt;style face="superscript"&gt;[15]&lt;/style&gt;&lt;/DisplayText&gt;&lt;record&gt;&lt;rec-number&gt;67&lt;/rec-number&gt;&lt;foreign-keys&gt;&lt;key app="EN" db-id="9x5rw59vup9r9ues2acv9dfjrsers2x2wx50" timestamp="1611823747"&gt;67&lt;/key&gt;&lt;/foreign-keys&gt;&lt;ref-type name="Thesis"&gt;32&lt;/ref-type&gt;&lt;contributors&gt;&lt;authors&gt;&lt;author&gt;</w:instrText>
      </w:r>
      <w:r w:rsidRPr="009441A1">
        <w:rPr>
          <w:rFonts w:ascii="Times New Roman" w:eastAsia="楷体" w:hAnsi="Times New Roman" w:cs="Times New Roman"/>
          <w:bCs/>
          <w:sz w:val="24"/>
          <w:szCs w:val="24"/>
          <w:vertAlign w:val="superscript"/>
        </w:rPr>
        <w:instrText>邵瑜</w:instrText>
      </w:r>
      <w:r w:rsidRPr="009441A1">
        <w:rPr>
          <w:rFonts w:ascii="Times New Roman" w:eastAsia="楷体" w:hAnsi="Times New Roman" w:cs="Times New Roman"/>
          <w:bCs/>
          <w:sz w:val="24"/>
          <w:szCs w:val="24"/>
          <w:vertAlign w:val="superscript"/>
        </w:rPr>
        <w:instrText>&lt;/author&gt;&lt;/authors&gt;&lt;tertiary-authors&gt;&lt;author&gt;</w:instrText>
      </w:r>
      <w:r w:rsidRPr="009441A1">
        <w:rPr>
          <w:rFonts w:ascii="Times New Roman" w:eastAsia="楷体" w:hAnsi="Times New Roman" w:cs="Times New Roman"/>
          <w:bCs/>
          <w:sz w:val="24"/>
          <w:szCs w:val="24"/>
          <w:vertAlign w:val="superscript"/>
        </w:rPr>
        <w:instrText>田光明</w:instrText>
      </w:r>
      <w:r w:rsidRPr="009441A1">
        <w:rPr>
          <w:rFonts w:ascii="Times New Roman" w:eastAsia="楷体" w:hAnsi="Times New Roman" w:cs="Times New Roman"/>
          <w:bCs/>
          <w:sz w:val="24"/>
          <w:szCs w:val="24"/>
          <w:vertAlign w:val="superscript"/>
        </w:rPr>
        <w:instrText>,&lt;/author&gt;&lt;/tertiary-authors&gt;&lt;/contributors&gt;&lt;titles&gt;&lt;title&gt;</w:instrText>
      </w:r>
      <w:r w:rsidRPr="009441A1">
        <w:rPr>
          <w:rFonts w:ascii="Times New Roman" w:eastAsia="楷体" w:hAnsi="Times New Roman" w:cs="Times New Roman"/>
          <w:bCs/>
          <w:sz w:val="24"/>
          <w:szCs w:val="24"/>
          <w:vertAlign w:val="superscript"/>
        </w:rPr>
        <w:instrText>微藻对养猪废水氮磷的资源化利用研究</w:instrText>
      </w:r>
      <w:r w:rsidRPr="009441A1">
        <w:rPr>
          <w:rFonts w:ascii="Times New Roman" w:eastAsia="楷体" w:hAnsi="Times New Roman" w:cs="Times New Roman"/>
          <w:bCs/>
          <w:sz w:val="24"/>
          <w:szCs w:val="24"/>
          <w:vertAlign w:val="superscript"/>
        </w:rPr>
        <w:instrText>&lt;/title&gt;&lt;/titles&gt;&lt;keywords&gt;&lt;keyword&gt;</w:instrText>
      </w:r>
      <w:r w:rsidRPr="009441A1">
        <w:rPr>
          <w:rFonts w:ascii="Times New Roman" w:eastAsia="楷体" w:hAnsi="Times New Roman" w:cs="Times New Roman"/>
          <w:bCs/>
          <w:sz w:val="24"/>
          <w:szCs w:val="24"/>
          <w:vertAlign w:val="superscript"/>
        </w:rPr>
        <w:instrText>养猪废水</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脱氮除磷</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微藻</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条件优化</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光学生物反应器</w:instrText>
      </w:r>
      <w:r w:rsidRPr="009441A1">
        <w:rPr>
          <w:rFonts w:ascii="Times New Roman" w:eastAsia="楷体" w:hAnsi="Times New Roman" w:cs="Times New Roman"/>
          <w:bCs/>
          <w:sz w:val="24"/>
          <w:szCs w:val="24"/>
          <w:vertAlign w:val="superscript"/>
        </w:rPr>
        <w:instrText>&lt;/keyword&gt;&lt;/keywords&gt;&lt;dates&gt;&lt;year&gt;2016&lt;/year&gt;&lt;/dates&gt;&lt;publisher&gt;</w:instrText>
      </w:r>
      <w:r w:rsidRPr="009441A1">
        <w:rPr>
          <w:rFonts w:ascii="Times New Roman" w:eastAsia="楷体" w:hAnsi="Times New Roman" w:cs="Times New Roman"/>
          <w:bCs/>
          <w:sz w:val="24"/>
          <w:szCs w:val="24"/>
          <w:vertAlign w:val="superscript"/>
        </w:rPr>
        <w:instrText>浙江大学</w:instrText>
      </w:r>
      <w:r w:rsidRPr="009441A1">
        <w:rPr>
          <w:rFonts w:ascii="Times New Roman" w:eastAsia="楷体" w:hAnsi="Times New Roman" w:cs="Times New Roman"/>
          <w:bCs/>
          <w:sz w:val="24"/>
          <w:szCs w:val="24"/>
          <w:vertAlign w:val="superscript"/>
        </w:rPr>
        <w:instrText>&lt;/publisher&gt;&lt;work-type&gt;</w:instrText>
      </w:r>
      <w:r w:rsidRPr="009441A1">
        <w:rPr>
          <w:rFonts w:ascii="Times New Roman" w:eastAsia="楷体" w:hAnsi="Times New Roman" w:cs="Times New Roman"/>
          <w:bCs/>
          <w:sz w:val="24"/>
          <w:szCs w:val="24"/>
          <w:vertAlign w:val="superscript"/>
        </w:rPr>
        <w:instrText>硕士</w:instrText>
      </w:r>
      <w:r w:rsidRPr="009441A1">
        <w:rPr>
          <w:rFonts w:ascii="Times New Roman" w:eastAsia="楷体" w:hAnsi="Times New Roman" w:cs="Times New Roman"/>
          <w:bCs/>
          <w:sz w:val="24"/>
          <w:szCs w:val="24"/>
          <w:vertAlign w:val="superscript"/>
        </w:rPr>
        <w:instrText>&lt;/work-type&gt;&lt;urls&gt;&lt;/urls&gt;&lt;remote-database-provider&gt;Cnki&lt;/remote-database-provider&gt;&lt;/record&gt;&lt;/Cite&gt;&lt;/EndNote&gt;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[15]</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的研究表明</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此栅藻在生物量积累和氮磷去除效果方面均优于小球藻</w:t>
      </w:r>
      <w:r w:rsidRPr="009441A1">
        <w:rPr>
          <w:rFonts w:ascii="Times New Roman" w:eastAsia="楷体" w:hAnsi="Times New Roman" w:cs="Times New Roman"/>
          <w:bCs/>
          <w:sz w:val="24"/>
          <w:szCs w:val="24"/>
        </w:rPr>
        <w:t>(ChlorellavulgarisFACHB1068)</w:t>
      </w:r>
      <w:r w:rsidRPr="009441A1">
        <w:rPr>
          <w:rFonts w:ascii="Times New Roman" w:eastAsia="楷体" w:hAnsi="Times New Roman" w:cs="Times New Roman"/>
          <w:bCs/>
          <w:sz w:val="24"/>
          <w:szCs w:val="24"/>
        </w:rPr>
        <w:t>和葡萄藻</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2"/>
          <w:szCs w:val="24"/>
        </w:rPr>
        <w:t>BotryococcusbrauniFACHB765</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 xml:space="preserve"> </w:t>
      </w:r>
      <w:r w:rsidRPr="009441A1">
        <w:rPr>
          <w:rFonts w:ascii="Times New Roman" w:eastAsia="楷体" w:hAnsi="Times New Roman" w:cs="Times New Roman"/>
          <w:bCs/>
          <w:sz w:val="24"/>
          <w:szCs w:val="24"/>
        </w:rPr>
        <w:t>张红兵</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w:instrText>
      </w:r>
      <w:r w:rsidRPr="009441A1">
        <w:rPr>
          <w:rFonts w:ascii="Times New Roman" w:eastAsia="楷体" w:hAnsi="Times New Roman" w:cs="Times New Roman"/>
          <w:bCs/>
          <w:sz w:val="24"/>
          <w:szCs w:val="24"/>
          <w:vertAlign w:val="superscript"/>
        </w:rPr>
        <w:instrText>张红兵</w:instrText>
      </w:r>
      <w:r w:rsidRPr="009441A1">
        <w:rPr>
          <w:rFonts w:ascii="Times New Roman" w:eastAsia="楷体" w:hAnsi="Times New Roman" w:cs="Times New Roman"/>
          <w:bCs/>
          <w:sz w:val="24"/>
          <w:szCs w:val="24"/>
          <w:vertAlign w:val="superscript"/>
        </w:rPr>
        <w:instrText>&lt;/Author&gt;&lt;Year&gt;2020&lt;/Year&gt;&lt;RecNum&gt;71&lt;/RecNum&gt;&lt;DisplayText&gt;&lt;style face="superscript"&gt;[16]&lt;/style&gt;&lt;/DisplayText&gt;&lt;record&gt;&lt;rec-number&gt;71&lt;/rec-number&gt;&lt;foreign-keys&gt;&lt;key app="EN" db-id="9x5rw59vup9r9ues2acv9dfjrsers2x2wx50" timestamp="1611825047"&gt;71&lt;/key&gt;&lt;/foreign-keys&gt;&lt;ref-type name="Journal Article"&gt;17&lt;/ref-type&gt;&lt;contributors&gt;&lt;authors&gt;&lt;author&gt;</w:instrText>
      </w:r>
      <w:r w:rsidRPr="009441A1">
        <w:rPr>
          <w:rFonts w:ascii="Times New Roman" w:eastAsia="楷体" w:hAnsi="Times New Roman" w:cs="Times New Roman"/>
          <w:bCs/>
          <w:sz w:val="24"/>
          <w:szCs w:val="24"/>
          <w:vertAlign w:val="superscript"/>
        </w:rPr>
        <w:instrText>张红兵</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史秀英</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李会宣</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李磊</w:instrText>
      </w:r>
      <w:r w:rsidRPr="009441A1">
        <w:rPr>
          <w:rFonts w:ascii="Times New Roman" w:eastAsia="楷体" w:hAnsi="Times New Roman" w:cs="Times New Roman"/>
          <w:bCs/>
          <w:sz w:val="24"/>
          <w:szCs w:val="24"/>
          <w:vertAlign w:val="superscript"/>
        </w:rPr>
        <w:instrText>&lt;/author&gt;&lt;author&gt;</w:instrText>
      </w:r>
      <w:r w:rsidRPr="009441A1">
        <w:rPr>
          <w:rFonts w:ascii="Times New Roman" w:eastAsia="楷体" w:hAnsi="Times New Roman" w:cs="Times New Roman"/>
          <w:bCs/>
          <w:sz w:val="24"/>
          <w:szCs w:val="24"/>
          <w:vertAlign w:val="superscript"/>
        </w:rPr>
        <w:instrText>李文涛</w:instrText>
      </w:r>
      <w:r w:rsidRPr="009441A1">
        <w:rPr>
          <w:rFonts w:ascii="Times New Roman" w:eastAsia="楷体" w:hAnsi="Times New Roman" w:cs="Times New Roman"/>
          <w:bCs/>
          <w:sz w:val="24"/>
          <w:szCs w:val="24"/>
          <w:vertAlign w:val="superscript"/>
        </w:rPr>
        <w:instrText>&lt;/author&gt;&lt;/authors&gt;&lt;/contributors&gt;&lt;auth-address&gt;</w:instrText>
      </w:r>
      <w:r w:rsidRPr="009441A1">
        <w:rPr>
          <w:rFonts w:ascii="Times New Roman" w:eastAsia="楷体" w:hAnsi="Times New Roman" w:cs="Times New Roman"/>
          <w:bCs/>
          <w:sz w:val="24"/>
          <w:szCs w:val="24"/>
          <w:vertAlign w:val="superscript"/>
        </w:rPr>
        <w:instrText>河北经贸大学生物科学与工程学院</w:instrText>
      </w:r>
      <w:r w:rsidRPr="009441A1">
        <w:rPr>
          <w:rFonts w:ascii="Times New Roman" w:eastAsia="楷体" w:hAnsi="Times New Roman" w:cs="Times New Roman"/>
          <w:bCs/>
          <w:sz w:val="24"/>
          <w:szCs w:val="24"/>
          <w:vertAlign w:val="superscript"/>
        </w:rPr>
        <w:instrText>;&lt;/auth-address&gt;&lt;titles&gt;&lt;title&gt;</w:instrText>
      </w:r>
      <w:r w:rsidRPr="009441A1">
        <w:rPr>
          <w:rFonts w:ascii="Times New Roman" w:eastAsia="楷体" w:hAnsi="Times New Roman" w:cs="Times New Roman"/>
          <w:bCs/>
          <w:sz w:val="24"/>
          <w:szCs w:val="24"/>
          <w:vertAlign w:val="superscript"/>
        </w:rPr>
        <w:instrText>小球藻的沼液驯化、抗生素敏感性分析和选择标记筛选</w:instrText>
      </w:r>
      <w:r w:rsidRPr="009441A1">
        <w:rPr>
          <w:rFonts w:ascii="Times New Roman" w:eastAsia="楷体" w:hAnsi="Times New Roman" w:cs="Times New Roman"/>
          <w:bCs/>
          <w:sz w:val="24"/>
          <w:szCs w:val="24"/>
          <w:vertAlign w:val="superscript"/>
        </w:rPr>
        <w:instrText>&lt;/title&gt;&lt;secondary-title&gt;</w:instrText>
      </w:r>
      <w:r w:rsidRPr="009441A1">
        <w:rPr>
          <w:rFonts w:ascii="Times New Roman" w:eastAsia="楷体" w:hAnsi="Times New Roman" w:cs="Times New Roman"/>
          <w:bCs/>
          <w:sz w:val="24"/>
          <w:szCs w:val="24"/>
          <w:vertAlign w:val="superscript"/>
        </w:rPr>
        <w:instrText>化学与生物工程</w:instrText>
      </w:r>
      <w:r w:rsidRPr="009441A1">
        <w:rPr>
          <w:rFonts w:ascii="Times New Roman" w:eastAsia="楷体" w:hAnsi="Times New Roman" w:cs="Times New Roman"/>
          <w:bCs/>
          <w:sz w:val="24"/>
          <w:szCs w:val="24"/>
          <w:vertAlign w:val="superscript"/>
        </w:rPr>
        <w:instrText>&lt;/secondary-title&gt;&lt;/titles&gt;&lt;periodical&gt;&lt;full-title&gt;</w:instrText>
      </w:r>
      <w:r w:rsidRPr="009441A1">
        <w:rPr>
          <w:rFonts w:ascii="Times New Roman" w:eastAsia="楷体" w:hAnsi="Times New Roman" w:cs="Times New Roman"/>
          <w:bCs/>
          <w:sz w:val="24"/>
          <w:szCs w:val="24"/>
          <w:vertAlign w:val="superscript"/>
        </w:rPr>
        <w:instrText>化学与生物工程</w:instrText>
      </w:r>
      <w:r w:rsidRPr="009441A1">
        <w:rPr>
          <w:rFonts w:ascii="Times New Roman" w:eastAsia="楷体" w:hAnsi="Times New Roman" w:cs="Times New Roman"/>
          <w:bCs/>
          <w:sz w:val="24"/>
          <w:szCs w:val="24"/>
          <w:vertAlign w:val="superscript"/>
        </w:rPr>
        <w:instrText>&lt;/full-title&gt;&lt;/periodical&gt;&lt;pages&gt;22-27&lt;/pages&gt;&lt;volume&gt;37&lt;/volume&gt;&lt;number&gt;04&lt;/number&gt;&lt;keywords&gt;&lt;keyword&gt;</w:instrText>
      </w:r>
      <w:r w:rsidRPr="009441A1">
        <w:rPr>
          <w:rFonts w:ascii="Times New Roman" w:eastAsia="楷体" w:hAnsi="Times New Roman" w:cs="Times New Roman"/>
          <w:bCs/>
          <w:sz w:val="24"/>
          <w:szCs w:val="24"/>
          <w:vertAlign w:val="superscript"/>
        </w:rPr>
        <w:instrText>小球藻</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沼液驯化</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抗生素敏感性分析</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抗生素标记</w:instrText>
      </w:r>
      <w:r w:rsidRPr="009441A1">
        <w:rPr>
          <w:rFonts w:ascii="Times New Roman" w:eastAsia="楷体" w:hAnsi="Times New Roman" w:cs="Times New Roman"/>
          <w:bCs/>
          <w:sz w:val="24"/>
          <w:szCs w:val="24"/>
          <w:vertAlign w:val="superscript"/>
        </w:rPr>
        <w:instrText>&lt;/keyword&gt;&lt;keyword&gt;</w:instrText>
      </w:r>
      <w:r w:rsidRPr="009441A1">
        <w:rPr>
          <w:rFonts w:ascii="Times New Roman" w:eastAsia="楷体" w:hAnsi="Times New Roman" w:cs="Times New Roman"/>
          <w:bCs/>
          <w:sz w:val="24"/>
          <w:szCs w:val="24"/>
          <w:vertAlign w:val="superscript"/>
        </w:rPr>
        <w:instrText>筛选</w:instrText>
      </w:r>
      <w:r w:rsidRPr="009441A1">
        <w:rPr>
          <w:rFonts w:ascii="Times New Roman" w:eastAsia="楷体" w:hAnsi="Times New Roman" w:cs="Times New Roman"/>
          <w:bCs/>
          <w:sz w:val="24"/>
          <w:szCs w:val="24"/>
          <w:vertAlign w:val="superscript"/>
        </w:rPr>
        <w:instrText>&lt;/keyword&gt;&lt;/keywords&gt;&lt;dates&gt;&lt;year&gt;2020&lt;/year&gt;&lt;/dates&gt;&lt;isbn&gt;1672-5425&lt;/isbn&gt;&lt;call-num&gt;42-1710/TQ&lt;/call-num&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[16]</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等人通过平板划线法从河北的部分河流中筛选到</w:t>
      </w:r>
      <w:r w:rsidRPr="009441A1">
        <w:rPr>
          <w:rFonts w:ascii="Times New Roman" w:eastAsia="楷体" w:hAnsi="Times New Roman" w:cs="Times New Roman"/>
          <w:bCs/>
          <w:sz w:val="24"/>
          <w:szCs w:val="24"/>
        </w:rPr>
        <w:t>5</w:t>
      </w:r>
      <w:r w:rsidRPr="009441A1">
        <w:rPr>
          <w:rFonts w:ascii="Times New Roman" w:eastAsia="楷体" w:hAnsi="Times New Roman" w:cs="Times New Roman"/>
          <w:bCs/>
          <w:sz w:val="24"/>
          <w:szCs w:val="24"/>
        </w:rPr>
        <w:t>株小球藻</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经奶牛养殖废水沼液驯化后得到优势藻株，该藻在奶牛养殖废水沼液中的适应能力很强，对沼液中总氮、总磷和</w:t>
      </w:r>
      <w:r w:rsidRPr="009441A1">
        <w:rPr>
          <w:rFonts w:ascii="Times New Roman" w:eastAsia="楷体" w:hAnsi="Times New Roman" w:cs="Times New Roman"/>
          <w:bCs/>
          <w:sz w:val="24"/>
          <w:szCs w:val="24"/>
        </w:rPr>
        <w:t>COD</w:t>
      </w:r>
      <w:r w:rsidRPr="009441A1">
        <w:rPr>
          <w:rFonts w:ascii="Times New Roman" w:eastAsia="楷体" w:hAnsi="Times New Roman" w:cs="Times New Roman"/>
          <w:bCs/>
          <w:sz w:val="24"/>
          <w:szCs w:val="24"/>
        </w:rPr>
        <w:t>的去除能力也很强。</w:t>
      </w:r>
    </w:p>
    <w:p w14:paraId="7DD5755C" w14:textId="77777777" w:rsidR="00CF14D3" w:rsidRPr="00CF14D3" w:rsidRDefault="00CF14D3" w:rsidP="00DF02C6">
      <w:pPr>
        <w:spacing w:line="400" w:lineRule="exact"/>
        <w:ind w:firstLineChars="200" w:firstLine="480"/>
        <w:rPr>
          <w:rFonts w:ascii="Times New Roman" w:eastAsia="楷体" w:hAnsi="Times New Roman" w:cs="Times New Roman"/>
          <w:bCs/>
          <w:sz w:val="24"/>
          <w:szCs w:val="24"/>
        </w:rPr>
      </w:pPr>
    </w:p>
    <w:p w14:paraId="2E68465C" w14:textId="215730B8" w:rsidR="00DF02C6" w:rsidRPr="009441A1" w:rsidRDefault="00DF02C6" w:rsidP="00DF02C6">
      <w:pPr>
        <w:spacing w:line="400" w:lineRule="exact"/>
        <w:ind w:firstLineChars="200" w:firstLine="480"/>
        <w:rPr>
          <w:rFonts w:ascii="Times New Roman" w:eastAsia="楷体" w:hAnsi="Times New Roman" w:cs="Times New Roman"/>
          <w:bCs/>
          <w:sz w:val="24"/>
          <w:szCs w:val="24"/>
        </w:rPr>
      </w:pPr>
      <w:r w:rsidRPr="009441A1">
        <w:rPr>
          <w:rFonts w:ascii="Times New Roman" w:eastAsia="楷体" w:hAnsi="Times New Roman" w:cs="Times New Roman"/>
          <w:sz w:val="24"/>
          <w:szCs w:val="24"/>
        </w:rPr>
        <w:t>同时沼液中存在一些病原体，如</w:t>
      </w:r>
      <w:r w:rsidRPr="009441A1">
        <w:rPr>
          <w:rFonts w:ascii="Times New Roman" w:eastAsia="楷体" w:hAnsi="Times New Roman" w:cs="Times New Roman"/>
          <w:sz w:val="24"/>
          <w:szCs w:val="24"/>
          <w:highlight w:val="yellow"/>
        </w:rPr>
        <w:t>spore-forming bacteria</w:t>
      </w:r>
      <w:r w:rsidRPr="009441A1">
        <w:rPr>
          <w:rFonts w:ascii="Times New Roman" w:eastAsia="楷体" w:hAnsi="Times New Roman" w:cs="Times New Roman"/>
          <w:sz w:val="24"/>
          <w:szCs w:val="24"/>
        </w:rPr>
        <w:t>孢子化细菌</w:t>
      </w:r>
      <w:r w:rsidRPr="009441A1">
        <w:rPr>
          <w:rFonts w:ascii="Times New Roman" w:eastAsia="楷体" w:hAnsi="Times New Roman" w:cs="Times New Roman"/>
          <w:sz w:val="24"/>
          <w:szCs w:val="24"/>
        </w:rPr>
        <w:fldChar w:fldCharType="begin">
          <w:fldData xml:space="preserve">PEVuZE5vdGU+PENpdGU+PEF1dGhvcj5TYXVuZGVyczwvQXV0aG9yPjxZZWFyPjIwMTI8L1llYXI+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</w:fldData>
        </w:fldChar>
      </w:r>
      <w:r w:rsidRPr="009441A1">
        <w:rPr>
          <w:rFonts w:ascii="Times New Roman" w:eastAsia="楷体" w:hAnsi="Times New Roman" w:cs="Times New Roman"/>
          <w:sz w:val="24"/>
          <w:szCs w:val="24"/>
        </w:rPr>
        <w:instrText xml:space="preserve"> ADDIN EN.CITE </w:instrText>
      </w:r>
      <w:r w:rsidRPr="009441A1">
        <w:rPr>
          <w:rFonts w:ascii="Times New Roman" w:eastAsia="楷体" w:hAnsi="Times New Roman" w:cs="Times New Roman"/>
          <w:sz w:val="24"/>
          <w:szCs w:val="24"/>
        </w:rPr>
        <w:fldChar w:fldCharType="begin">
          <w:fldData xml:space="preserve">PEVuZE5vdGU+PENpdGU+PEF1dGhvcj5TYXVuZGVyczwvQXV0aG9yPjxZZWFyPjIwMTI8L1llYXI+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</w:fldData>
        </w:fldChar>
      </w:r>
      <w:r w:rsidRPr="009441A1">
        <w:rPr>
          <w:rFonts w:ascii="Times New Roman" w:eastAsia="楷体" w:hAnsi="Times New Roman" w:cs="Times New Roman"/>
          <w:sz w:val="24"/>
          <w:szCs w:val="24"/>
        </w:rPr>
        <w:instrText xml:space="preserve"> ADDIN EN.CITE.DATA </w:instrText>
      </w:r>
      <w:r w:rsidRPr="009441A1">
        <w:rPr>
          <w:rFonts w:ascii="Times New Roman" w:eastAsia="楷体" w:hAnsi="Times New Roman" w:cs="Times New Roman"/>
          <w:sz w:val="24"/>
          <w:szCs w:val="24"/>
        </w:rPr>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[17, 18]</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，受反应器性能影响，微生物种类和数量不是恒定的，微藻生长可能会受到影响</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&lt;EndNote&gt;&lt;Cite&gt;&lt;Author&gt;Zhu&lt;/Author&gt;&lt;Year&gt;2016&lt;/Year&gt;&lt;RecNum&gt;139&lt;/RecNum&gt;&lt;DisplayText&gt;&lt;style face="superscript"&gt;[19]&lt;/style&gt;&lt;/DisplayText&gt;&lt;record&gt;&lt;rec-number&gt;139&lt;/rec-number&gt;&lt;foreign-keys&gt;&lt;key app="EN" db-id="x9w9trvfw05tvnepzr95vzepzdds55epp0fx" timestamp="1611492534"&gt;139&lt;/key&gt;&lt;/foreign-keys&gt;&lt;ref-type name="Journal Article"&gt;17&lt;/ref-type&gt;&lt;contributors&gt;&lt;authors&gt;&lt;author&gt;Zhu, Liandong&lt;/author&gt;&lt;author&gt;Yan, Cheng&lt;/author&gt;&lt;author&gt;Li, Zhaohua&lt;/author&gt;&lt;/authors&gt;&lt;/contributors&gt;&lt;titles&gt;&lt;title&gt;Microalgal cultivation with biogas slurry for biofuel production&lt;/title&gt;&lt;secondary-title&gt;Bioresource Technology&lt;/secondary-title&gt;&lt;/titles&gt;&lt;periodical&gt;&lt;full-title&gt;Bioresource Technology&lt;/full-title&gt;&lt;/periodical&gt;&lt;pages&gt;629-636&lt;/pages&gt;&lt;volume&gt;220&lt;/volume&gt;&lt;dates&gt;&lt;year&gt;2016&lt;/year&gt;&lt;pub-dates&gt;&lt;date&gt;Nov&lt;/date&gt;&lt;/pub-dates&gt;&lt;/dates&gt;&lt;isbn&gt;0960-8524&lt;/isbn&gt;&lt;accession-num&gt;WOS:000384712900079&lt;/accession-num&gt;&lt;urls&gt;&lt;related-urls&gt;&lt;url&gt;&amp;lt;Go to ISI&amp;gt;://WOS:000384712900079&lt;/url&gt;&lt;/related-urls&gt;&lt;/urls&gt;&lt;electronic-resource-num&gt;10.1016/j.biortech.2016.08.111&lt;/electronic-resource-num&gt;&lt;/record&gt;&lt;/Cite&gt;&lt;/EndNote&gt;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[19]</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。细菌与微藻存在着一定的竞争关系，阻碍微藻的生长以及对重金属的吸附</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&lt;EndNote&gt;&lt;Cite&gt;&lt;Author&gt;Chan&lt;/Author&gt;&lt;Year&gt;2014&lt;/Year&gt;&lt;RecNum&gt;140&lt;/RecNum&gt;&lt;DisplayText&gt;&lt;style face="superscript"&gt;[20]&lt;/style&gt;&lt;/DisplayText&gt;&lt;record&gt;&lt;rec-number&gt;140&lt;/rec-number&gt;&lt;foreign-keys&gt;&lt;key app="EN" db-id="x9w9trvfw05tvnepzr95vzepzdds55epp0fx" timestamp="1611534502"&gt;140&lt;/key&gt;&lt;/foreign-keys&gt;&lt;ref-type name="Journal Article"&gt;17&lt;/ref-type&gt;&lt;contributors&gt;&lt;authors&gt;&lt;author&gt;Chan, Alison&lt;/author&gt;&lt;author&gt;Salsali, Hamidreza&lt;/author&gt;&lt;author&gt;McBean, Ed&lt;/author&gt;&lt;/authors&gt;&lt;/contributors&gt;&lt;titles&gt;&lt;title&gt;Heavy Metal Removal (Copper and Zinc) in Secondary Effluent from Wastewater Treatment Plants by Microalgae&lt;/title&gt;&lt;secondary-title&gt;Acs Sustainable Chemistry &amp;amp; Engineering&lt;/secondary-title&gt;&lt;/titles&gt;&lt;periodical&gt;&lt;full-title&gt;Acs Sustainable Chemistry &amp;amp; Engineering&lt;/full-title&gt;&lt;/periodical&gt;&lt;pages&gt;130-137&lt;/pages&gt;&lt;volume&gt;2&lt;/volume&gt;&lt;number&gt;2&lt;/number&gt;&lt;dates&gt;&lt;year&gt;2014&lt;/year&gt;&lt;pub-dates&gt;&lt;date&gt;Feb&lt;/date&gt;&lt;/pub-dates&gt;&lt;/dates&gt;&lt;isbn&gt;2168-0485&lt;/isbn&gt;&lt;accession-num&gt;WOS:000330812400004&lt;/accession-num&gt;&lt;urls&gt;&lt;related-urls&gt;&lt;url&gt;&amp;lt;Go to ISI&amp;gt;://WOS:000330812400004&lt;/url&gt;&lt;/related-urls&gt;&lt;/urls&gt;&lt;electronic-resource-num&gt;10.1021/sc400289z&lt;/electronic-resource-num&gt;&lt;/record&gt;&lt;/Cite&gt;&lt;/EndNote&gt;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[20]</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。沼液中含有大量金属元素，如钠、钾、钙、镁、铁、锰、锌、铜等，其可以满足微藻生长所需的营养元素</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&lt;EndNote&gt;&lt;Cite&gt;&lt;Author&gt;Zhu&lt;/Author&gt;&lt;Year&gt;2016&lt;/Year&gt;&lt;RecNum&gt;139&lt;/RecNum&gt;&lt;DisplayText&gt;&lt;style face="superscript"&gt;[19]&lt;/style&gt;&lt;/DisplayText&gt;&lt;record&gt;&lt;rec-number&gt;139&lt;/rec-number&gt;&lt;foreign-keys&gt;&lt;key app="EN" db-id="x9w9trvfw05tvnepzr95vzepzdds55epp0fx" timestamp="1611492534"&gt;139&lt;/key&gt;&lt;/foreign-keys&gt;&lt;ref-type name="Journal Article"&gt;17&lt;/ref-type&gt;&lt;contributors&gt;&lt;authors&gt;&lt;author&gt;Zhu, Liandong&lt;/author&gt;&lt;author&gt;Yan, Cheng&lt;/author&gt;&lt;author&gt;Li, Zhaohua&lt;/author&gt;&lt;/authors&gt;&lt;/contributors&gt;&lt;titles&gt;&lt;title&gt;Microalgal cultivation with biogas slurry for biofuel production&lt;/title&gt;&lt;secondary-title&gt;Bioresource Technology&lt;/secondary-title&gt;&lt;/titles&gt;&lt;periodical&gt;&lt;full-title&gt;Bioresource Technology&lt;/full-title&gt;&lt;/periodical&gt;&lt;pages&gt;629-636&lt;/pages&gt;&lt;volume&gt;220&lt;/volume&gt;&lt;dates&gt;&lt;year&gt;2016&lt;/year&gt;&lt;pub-dates&gt;&lt;date&gt;Nov&lt;/date&gt;&lt;/pub-dates&gt;&lt;/dates&gt;&lt;isbn&gt;0960-8524&lt;/isbn&gt;&lt;accession-num&gt;WOS:000384712900079&lt;/accession-num&gt;&lt;urls&gt;&lt;related-urls&gt;&lt;url&gt;&amp;lt;Go to ISI&amp;gt;://WOS:000384712900079&lt;/url&gt;&lt;/related-urls&gt;&lt;/urls&gt;&lt;electronic-resource-num&gt;10.1016/j.biortech.2016.08.111&lt;/electronic-resource-num&gt;&lt;/record&gt;&lt;/Cite&gt;&lt;/EndNote&gt;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[19]</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。重金属对微藻的作用分两方面，一方面，某些重金属是藻类生长必须的微量元素，如铁、铂等，但也需要控制在一定浓度，另一方面重金属会造成阻碍细胞分裂，抑制光合作用、降低酶的活性等影响</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&lt;EndNote&gt;&lt;Cite&gt;&lt;Author&gt;Liu&lt;/Author&gt;&lt;Year&gt;2016&lt;/Year&gt;&lt;RecNum&gt;141&lt;/RecNum&gt;&lt;DisplayText&gt;&lt;style face="superscript"&gt;[21]&lt;/style&gt;&lt;/DisplayText&gt;&lt;record&gt;&lt;rec-number&gt;141&lt;/rec-number&gt;&lt;foreign-keys&gt;&lt;key app="EN" db-id="x9w9trvfw05tvnepzr95vzepzdds55epp0fx" timestamp="1611535388"&gt;141&lt;/key&gt;&lt;/foreign-keys&gt;&lt;ref-type name="Book Section"&gt;5&lt;/ref-type&gt;&lt;contributors&gt;&lt;authors&gt;&lt;author&gt;Liu, Dongmei&lt;/author&gt;&lt;author&gt;Fu, Yiwei&lt;/author&gt;&lt;author&gt;Sun, Hui&lt;/author&gt;&lt;/authors&gt;&lt;secondary-authors&gt;&lt;author&gt;Kim, Y. H.&lt;/author&gt;&lt;/secondary-authors&gt;&lt;/contributors&gt;&lt;titles&gt;&lt;title&gt;A Review on Researches of interaction between heavy metals and microalgae in water&lt;/title&gt;&lt;secondary-title&gt;Proceedings Of the 2016 International Conference on Civil, Transportation And Environment&lt;/secondary-title&gt;&lt;tertiary-title&gt;AER-Advances in Engineering Research&lt;/tertiary-title&gt;&lt;/titles&gt;&lt;pages&gt;671-675&lt;/pages&gt;&lt;volume&gt;78&lt;/volume&gt;&lt;dates&gt;&lt;year&gt;2016&lt;/year&gt;&lt;/dates&gt;&lt;isbn&gt;978-94-6252-185-8&lt;/isbn&gt;&lt;accession-num&gt;WOS:000390857900113&lt;/accession-num&gt;&lt;urls&gt;&lt;related-urls&gt;&lt;url&gt;&amp;lt;Go to ISI&amp;gt;://WOS:000390857900113&lt;/url&gt;&lt;/related-urls&gt;&lt;/urls&gt;&lt;/record&gt;&lt;/Cite&gt;&lt;/EndNote&gt;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[21]</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。如沼液中铜的含量</w:t>
      </w:r>
      <w:r w:rsidRPr="009441A1">
        <w:rPr>
          <w:rFonts w:ascii="Times New Roman" w:eastAsia="楷体" w:hAnsi="Times New Roman" w:cs="Times New Roman"/>
          <w:sz w:val="24"/>
          <w:szCs w:val="24"/>
        </w:rPr>
        <w:t>0</w:t>
      </w:r>
      <w:r w:rsidRPr="009441A1">
        <w:rPr>
          <w:rFonts w:ascii="Times New Roman" w:eastAsia="楷体" w:hAnsi="Times New Roman" w:cs="Times New Roman" w:hint="eastAsia"/>
          <w:sz w:val="24"/>
          <w:szCs w:val="24"/>
        </w:rPr>
        <w:t>~600</w:t>
      </w:r>
      <w:r w:rsidRPr="009441A1">
        <w:rPr>
          <w:rFonts w:ascii="Times New Roman" w:eastAsia="楷体" w:hAnsi="Times New Roman" w:cs="Times New Roman"/>
          <w:sz w:val="24"/>
          <w:szCs w:val="24"/>
        </w:rPr>
        <w:t xml:space="preserve"> </w:t>
      </w:r>
      <w:r w:rsidRPr="009441A1">
        <w:rPr>
          <w:rFonts w:ascii="Times New Roman" w:eastAsia="楷体" w:hAnsi="Times New Roman" w:cs="Times New Roman" w:hint="eastAsia"/>
          <w:sz w:val="24"/>
          <w:szCs w:val="24"/>
        </w:rPr>
        <w:t>ppm</w:t>
      </w:r>
      <w:r w:rsidRPr="009441A1">
        <w:rPr>
          <w:rFonts w:ascii="Times New Roman" w:eastAsia="楷体" w:hAnsi="Times New Roman" w:cs="Times New Roman"/>
          <w:sz w:val="24"/>
          <w:szCs w:val="24"/>
        </w:rPr>
        <w:fldChar w:fldCharType="begin">
          <w:fldData xml:space="preserve">PEVuZE5vdGU+PENpdGU+PEF1dGhvcj5BbnRvbmlvIEFsYnVycXVlcnF1ZTwvQXV0aG9yPjxZZWFy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</w:fldData>
        </w:fldChar>
      </w:r>
      <w:r w:rsidRPr="009441A1">
        <w:rPr>
          <w:rFonts w:ascii="Times New Roman" w:eastAsia="楷体" w:hAnsi="Times New Roman" w:cs="Times New Roman"/>
          <w:sz w:val="24"/>
          <w:szCs w:val="24"/>
        </w:rPr>
        <w:instrText xml:space="preserve"> ADDIN EN.CITE </w:instrText>
      </w:r>
      <w:r w:rsidRPr="009441A1">
        <w:rPr>
          <w:rFonts w:ascii="Times New Roman" w:eastAsia="楷体" w:hAnsi="Times New Roman" w:cs="Times New Roman"/>
          <w:sz w:val="24"/>
          <w:szCs w:val="24"/>
        </w:rPr>
        <w:fldChar w:fldCharType="begin">
          <w:fldData xml:space="preserve">PEVuZE5vdGU+PENpdGU+PEF1dGhvcj5BbnRvbmlvIEFsYnVycXVlcnF1ZTwvQXV0aG9yPjxZZWFy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</w:fldData>
        </w:fldChar>
      </w:r>
      <w:r w:rsidRPr="009441A1">
        <w:rPr>
          <w:rFonts w:ascii="Times New Roman" w:eastAsia="楷体" w:hAnsi="Times New Roman" w:cs="Times New Roman"/>
          <w:sz w:val="24"/>
          <w:szCs w:val="24"/>
        </w:rPr>
        <w:instrText xml:space="preserve"> ADDIN EN.CITE.DATA </w:instrText>
      </w:r>
      <w:r w:rsidRPr="009441A1">
        <w:rPr>
          <w:rFonts w:ascii="Times New Roman" w:eastAsia="楷体" w:hAnsi="Times New Roman" w:cs="Times New Roman"/>
          <w:sz w:val="24"/>
          <w:szCs w:val="24"/>
        </w:rPr>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[19, 22, 23]</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，铜对小球藻的</w:t>
      </w:r>
      <w:r w:rsidRPr="009441A1">
        <w:rPr>
          <w:rFonts w:ascii="Times New Roman" w:eastAsia="楷体" w:hAnsi="Times New Roman" w:cs="Times New Roman"/>
          <w:sz w:val="24"/>
          <w:szCs w:val="24"/>
        </w:rPr>
        <w:t>EC50</w:t>
      </w:r>
      <w:r w:rsidRPr="009441A1">
        <w:rPr>
          <w:rFonts w:ascii="Times New Roman" w:eastAsia="楷体" w:hAnsi="Times New Roman" w:cs="Times New Roman"/>
          <w:sz w:val="24"/>
          <w:szCs w:val="24"/>
        </w:rPr>
        <w:t>值高于镉，同时发现铜对球菌和小球藻的抑制浓度分别为</w:t>
      </w:r>
      <w:r w:rsidRPr="009441A1">
        <w:rPr>
          <w:rFonts w:ascii="Times New Roman" w:eastAsia="楷体" w:hAnsi="Times New Roman" w:cs="Times New Roman"/>
          <w:sz w:val="24"/>
          <w:szCs w:val="24"/>
        </w:rPr>
        <w:t>0.1 ppm</w:t>
      </w:r>
      <w:r w:rsidRPr="009441A1">
        <w:rPr>
          <w:rFonts w:ascii="Times New Roman" w:eastAsia="楷体" w:hAnsi="Times New Roman" w:cs="Times New Roman"/>
          <w:sz w:val="24"/>
          <w:szCs w:val="24"/>
        </w:rPr>
        <w:t>、</w:t>
      </w:r>
      <w:r w:rsidRPr="009441A1">
        <w:rPr>
          <w:rFonts w:ascii="Times New Roman" w:eastAsia="楷体" w:hAnsi="Times New Roman" w:cs="Times New Roman"/>
          <w:sz w:val="24"/>
          <w:szCs w:val="24"/>
        </w:rPr>
        <w:t>0.2 ppm</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&lt;EndNote&gt;&lt;Cite&gt;&lt;Author&gt;Qian&lt;/Author&gt;&lt;Year&gt;2009&lt;/Year&gt;&lt;RecNum&gt;142&lt;/RecNum&gt;&lt;DisplayText&gt;&lt;style face="superscript"&gt;[24]&lt;/style&gt;&lt;/DisplayText&gt;&lt;record&gt;&lt;rec-number&gt;142&lt;/rec-number&gt;&lt;foreign-keys&gt;&lt;key app="EN" db-id="x9w9trvfw05tvnepzr95vzepzdds55epp0fx" timestamp="1611535946"&gt;142&lt;/key&gt;&lt;/foreign-keys&gt;&lt;ref-type name="Journal Article"&gt;17&lt;/ref-type&gt;&lt;contributors&gt;&lt;authors&gt;&lt;author&gt;Qian, Haifeng&lt;/author&gt;&lt;author&gt;Li, Jingjing&lt;/author&gt;&lt;author&gt;Sun, Liwei&lt;/author&gt;&lt;author&gt;Chen, Wei&lt;/author&gt;&lt;author&gt;Sheng, G. Daniel&lt;/author&gt;&lt;author&gt;Liu, Weiping&lt;/author&gt;&lt;author&gt;Fu, Zhengwei&lt;/author&gt;&lt;/authors&gt;&lt;/contributors&gt;&lt;titles&gt;&lt;title&gt;Combined effect of copper and cadmium on Chlorella vulgaris growth and photosynthesis-related gene transcription&lt;/title&gt;&lt;secondary-title&gt;Aquatic Toxicology&lt;/secondary-title&gt;&lt;/titles&gt;&lt;periodical&gt;&lt;full-title&gt;Aquatic Toxicology&lt;/full-title&gt;&lt;/periodical&gt;&lt;pages&gt;56-61&lt;/pages&gt;&lt;volume&gt;94&lt;/volume&gt;&lt;number&gt;1&lt;/number&gt;&lt;dates&gt;&lt;year&gt;2009&lt;/year&gt;&lt;pub-dates&gt;&lt;date&gt;Aug 13&lt;/date&gt;&lt;/pub-dates&gt;&lt;/dates&gt;&lt;isbn&gt;0166-445X&lt;/isbn&gt;&lt;accession-num&gt;WOS:000270105700007&lt;/accession-num&gt;&lt;urls&gt;&lt;related-urls&gt;&lt;url&gt;&amp;lt;Go to ISI&amp;gt;://WOS:000270105700007&lt;/url&gt;&lt;/related-urls&gt;&lt;/urls&gt;&lt;electronic-resource-num&gt;10.1016/j.aquatox.2009.05.014&lt;/electronic-resource-num&gt;&lt;/record&gt;&lt;/Cite&gt;&lt;/EndNote&gt;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[24]</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w:t>
      </w:r>
      <w:r w:rsidRPr="009441A1">
        <w:rPr>
          <w:rFonts w:ascii="Times New Roman" w:eastAsia="楷体" w:hAnsi="Times New Roman" w:cs="Times New Roman"/>
          <w:bCs/>
          <w:sz w:val="24"/>
          <w:szCs w:val="24"/>
        </w:rPr>
        <w:t>Hilary</w:t>
      </w:r>
      <w:r w:rsidRPr="009441A1">
        <w:rPr>
          <w:rFonts w:ascii="Times New Roman" w:eastAsia="楷体" w:hAnsi="Times New Roman" w:cs="Times New Roman"/>
          <w:bCs/>
          <w:sz w:val="24"/>
          <w:szCs w:val="24"/>
        </w:rPr>
        <w:t>等</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&lt;EndNote&gt;&lt;Cite&gt;&lt;Author&gt;Johnson&lt;/Author&gt;&lt;Year&gt;2007&lt;/Year&gt;&lt;RecNum&gt;68&lt;/RecNum&gt;&lt;DisplayText&gt;&lt;style face="superscript"&gt;[25]&lt;/style&gt;&lt;/DisplayText&gt;&lt;record&gt;&lt;rec-number&gt;68&lt;/rec-number&gt;&lt;foreign-keys&gt;&lt;key app="EN" db-id="9x5rw59vup9r9ues2acv9dfjrsers2x2wx50" timestamp="1611823757"&gt;68&lt;/key&gt;&lt;/foreign-keys&gt;&lt;ref-type name="Journal Article"&gt;17&lt;/ref-type&gt;&lt;contributors&gt;&lt;authors&gt;&lt;author&gt;Hilary L. Johnson&lt;/author&gt;&lt;author&gt;Jenny L. Stauber&lt;/author&gt;&lt;author&gt;Merrin S. Adams&lt;/author&gt;&lt;author&gt;Dianne F. Jolley&lt;/author&gt;&lt;/authors&gt;&lt;/contributors&gt;&lt;auth-address&gt;Centre for Environmental Contaminants Research, CSIRO Land and Water, Private Mail Bag 7, Bangor, New South Wales 2234, Australia ;; GeoQuEST, Department of Chemistry, University of Wollongong, New South Wales 2522, Australia ;; Centre for Environmental Contaminants Research, CSIRO Land and Water, Private Mail Bag 7, Bangor, New South Wales 2234, Australia&lt;/auth-address&gt;&lt;titles&gt;&lt;title&gt;Copper and zinc tolerance of two tropical microalgae after copper acclimation&lt;/title&gt;&lt;secondary-title&gt;Environmental Toxicology&lt;/secondary-title&gt;&lt;/titles&gt;&lt;periodical&gt;&lt;full-title&gt;Environmental Toxicology&lt;/full-title&gt;&lt;/periodical&gt;&lt;volume&gt;22&lt;/volume&gt;&lt;number&gt;3&lt;/number&gt;&lt;keywords&gt;&lt;keyword&gt;copper&lt;/keyword&gt;&lt;keyword&gt;zinc&lt;/keyword&gt;&lt;keyword&gt;algae&lt;/keyword&gt;&lt;keyword&gt;tolerance&lt;/keyword&gt;&lt;keyword&gt;acclimation&lt;/keyword&gt;&lt;keyword&gt;growth rate&lt;/keyword&gt;&lt;/keywords&gt;&lt;dates&gt;&lt;year&gt;2007&lt;/year&gt;&lt;/dates&gt;&lt;isbn&gt;1520-4081&lt;/isbn&gt;&lt;urls&gt;&lt;/urls&gt;&lt;remote-database-provider&gt;Cnki&lt;/remote-database-provider&gt;&lt;/record&gt;&lt;/Cite&gt;&lt;/EndNote&gt;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[25]</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将小球藻在铜离子浓度为</w:t>
      </w:r>
      <w:r w:rsidRPr="009441A1">
        <w:rPr>
          <w:rFonts w:ascii="Times New Roman" w:eastAsia="楷体" w:hAnsi="Times New Roman" w:cs="Times New Roman"/>
          <w:bCs/>
          <w:sz w:val="24"/>
          <w:szCs w:val="24"/>
        </w:rPr>
        <w:t>2g/L</w:t>
      </w:r>
      <w:r w:rsidRPr="009441A1">
        <w:rPr>
          <w:rFonts w:ascii="Times New Roman" w:eastAsia="楷体" w:hAnsi="Times New Roman" w:cs="Times New Roman"/>
          <w:bCs/>
          <w:sz w:val="24"/>
          <w:szCs w:val="24"/>
        </w:rPr>
        <w:t>的培养基中培养</w:t>
      </w:r>
      <w:r w:rsidRPr="009441A1">
        <w:rPr>
          <w:rFonts w:ascii="Times New Roman" w:eastAsia="楷体" w:hAnsi="Times New Roman" w:cs="Times New Roman"/>
          <w:bCs/>
          <w:sz w:val="24"/>
          <w:szCs w:val="24"/>
        </w:rPr>
        <w:t>100d</w:t>
      </w:r>
      <w:r w:rsidRPr="009441A1">
        <w:rPr>
          <w:rFonts w:ascii="Times New Roman" w:eastAsia="楷体" w:hAnsi="Times New Roman" w:cs="Times New Roman"/>
          <w:bCs/>
          <w:sz w:val="24"/>
          <w:szCs w:val="24"/>
        </w:rPr>
        <w:t>进行驯化，将驯化后的小球藻在低浓度的铜离子的培养基培养超过</w:t>
      </w:r>
      <w:r w:rsidRPr="009441A1">
        <w:rPr>
          <w:rFonts w:ascii="Times New Roman" w:eastAsia="楷体" w:hAnsi="Times New Roman" w:cs="Times New Roman"/>
          <w:bCs/>
          <w:sz w:val="24"/>
          <w:szCs w:val="24"/>
        </w:rPr>
        <w:t>72h</w:t>
      </w:r>
      <w:r w:rsidRPr="009441A1">
        <w:rPr>
          <w:rFonts w:ascii="Times New Roman" w:eastAsia="楷体" w:hAnsi="Times New Roman" w:cs="Times New Roman"/>
          <w:bCs/>
          <w:sz w:val="24"/>
          <w:szCs w:val="24"/>
        </w:rPr>
        <w:t>。研究结果表明驯化后的小球藻在低浓度的铜离子的培养基中生长速率与正常培养基培养的微藻相比基本没有受到影响，不再受低浓度铜的抑制。</w:t>
      </w:r>
      <w:r w:rsidRPr="009441A1">
        <w:rPr>
          <w:rFonts w:ascii="Times New Roman" w:eastAsia="楷体" w:hAnsi="Times New Roman" w:cs="Times New Roman"/>
          <w:bCs/>
          <w:sz w:val="24"/>
          <w:szCs w:val="24"/>
        </w:rPr>
        <w:t>Wang</w:t>
      </w:r>
      <w:r w:rsidRPr="009441A1">
        <w:rPr>
          <w:rFonts w:ascii="Times New Roman" w:eastAsia="楷体" w:hAnsi="Times New Roman" w:cs="Times New Roman"/>
          <w:bCs/>
          <w:sz w:val="24"/>
          <w:szCs w:val="24"/>
        </w:rPr>
        <w:t>等</w:t>
      </w:r>
      <w:r w:rsidRPr="009441A1">
        <w:rPr>
          <w:rFonts w:ascii="Times New Roman" w:eastAsia="楷体" w:hAnsi="Times New Roman" w:cs="Times New Roman"/>
          <w:bCs/>
          <w:sz w:val="24"/>
          <w:szCs w:val="24"/>
          <w:vertAlign w:val="superscript"/>
        </w:rPr>
        <w:fldChar w:fldCharType="begin"/>
      </w:r>
      <w:r w:rsidRPr="009441A1">
        <w:rPr>
          <w:rFonts w:ascii="Times New Roman" w:eastAsia="楷体" w:hAnsi="Times New Roman" w:cs="Times New Roman"/>
          <w:bCs/>
          <w:sz w:val="24"/>
          <w:szCs w:val="24"/>
          <w:vertAlign w:val="superscript"/>
        </w:rPr>
        <w:instrText xml:space="preserve"> ADDIN EN.CITE &lt;EndNote&gt;&lt;Cite&gt;&lt;Author&gt;Wang&lt;/Author&gt;&lt;Year&gt;2017&lt;/Year&gt;&lt;RecNum&gt;69&lt;/RecNum&gt;&lt;DisplayText&gt;&lt;style face="superscript"&gt;[26]&lt;/style&gt;&lt;/DisplayText&gt;&lt;record&gt;&lt;rec-number&gt;69&lt;/rec-number&gt;&lt;foreign-keys&gt;&lt;key app="EN" db-id="9x5rw59vup9r9ues2acv9dfjrsers2x2wx50" timestamp="1611823766"&gt;69&lt;/key&gt;&lt;/foreign-keys&gt;&lt;ref-type name="Journal Article"&gt;17&lt;/ref-type&gt;&lt;contributors&gt;&lt;authors&gt;&lt;author&gt;Longchang Wang&lt;/author&gt;&lt;author&gt;Jinmei Zi&lt;/author&gt;&lt;author&gt;Runbing Xu&lt;/author&gt;&lt;author&gt;Sabine Hilt&lt;/author&gt;&lt;author&gt;Xiuli Hou&lt;/author&gt;&lt;author&gt;Xuexiu Chang&lt;/author&gt;&lt;/authors&gt;&lt;/contributors&gt;&lt;auth-address&gt;School of Ecology and Environmental Sciences, Yunnan University, Kunming 650091, PR China;;Leibniz-Institute of Freshwater Ecology and Inland Fisheries, 12587 Berlin, Germany,;;Department of Life Science, Kunming University, Kunming 650214, PR China&lt;/auth-address&gt;&lt;titles&gt;&lt;title&gt;Allelopathic effects of Microcystis aeruginosa on green algae and a diatom: Evidence from exudates addition and co-culturing&lt;/title&gt;&lt;secondary-title&gt;Harmful Algae&lt;/secondary-title&gt;&lt;/titles&gt;&lt;periodical&gt;&lt;full-title&gt;Harmful Algae&lt;/full-title&gt;&lt;/periodical&gt;&lt;volume&gt;61&lt;/volume&gt;&lt;keywords&gt;&lt;keyword&gt;Allelopathy&lt;/keyword&gt;&lt;keyword&gt;Cyanobacteria&lt;/keyword&gt;&lt;keyword&gt;Eutrophication&lt;/keyword&gt;&lt;keyword&gt;Phytoplankton competition&lt;/keyword&gt;&lt;/keywords&gt;&lt;dates&gt;&lt;year&gt;2017&lt;/year&gt;&lt;/dates&gt;&lt;isbn&gt;1568-9883&lt;/isbn&gt;&lt;urls&gt;&lt;/urls&gt;&lt;remote-database-provider&gt;Cnki&lt;/remote-database-provider&gt;&lt;/record&gt;&lt;/Cite&gt;&lt;/EndNote&gt;</w:instrText>
      </w:r>
      <w:r w:rsidRPr="009441A1">
        <w:rPr>
          <w:rFonts w:ascii="Times New Roman" w:eastAsia="楷体" w:hAnsi="Times New Roman" w:cs="Times New Roman"/>
          <w:bCs/>
          <w:sz w:val="24"/>
          <w:szCs w:val="24"/>
          <w:vertAlign w:val="superscript"/>
        </w:rPr>
        <w:fldChar w:fldCharType="separate"/>
      </w:r>
      <w:r w:rsidRPr="009441A1">
        <w:rPr>
          <w:rFonts w:ascii="Times New Roman" w:eastAsia="楷体" w:hAnsi="Times New Roman" w:cs="Times New Roman"/>
          <w:bCs/>
          <w:noProof/>
          <w:sz w:val="24"/>
          <w:szCs w:val="24"/>
          <w:vertAlign w:val="superscript"/>
        </w:rPr>
        <w:t>[26]</w:t>
      </w:r>
      <w:r w:rsidRPr="009441A1">
        <w:rPr>
          <w:rFonts w:ascii="Times New Roman" w:eastAsia="楷体" w:hAnsi="Times New Roman" w:cs="Times New Roman"/>
          <w:bCs/>
          <w:sz w:val="24"/>
          <w:szCs w:val="24"/>
          <w:vertAlign w:val="superscript"/>
        </w:rPr>
        <w:fldChar w:fldCharType="end"/>
      </w:r>
      <w:r w:rsidRPr="009441A1">
        <w:rPr>
          <w:rFonts w:ascii="Times New Roman" w:eastAsia="楷体" w:hAnsi="Times New Roman" w:cs="Times New Roman"/>
          <w:bCs/>
          <w:sz w:val="24"/>
          <w:szCs w:val="24"/>
        </w:rPr>
        <w:t>对月芽藻、微囊藻、鱼腥藻、硅藻四种微藻进行重金属锌离子的耐受性驯化试验。试验结果表明</w:t>
      </w:r>
      <w:r w:rsidRPr="009441A1">
        <w:rPr>
          <w:rFonts w:ascii="Times New Roman" w:eastAsia="楷体" w:hAnsi="Times New Roman" w:cs="Times New Roman"/>
          <w:bCs/>
          <w:sz w:val="24"/>
          <w:szCs w:val="24"/>
        </w:rPr>
        <w:t>:</w:t>
      </w:r>
      <w:r w:rsidRPr="009441A1">
        <w:rPr>
          <w:rFonts w:ascii="Times New Roman" w:eastAsia="楷体" w:hAnsi="Times New Roman" w:cs="Times New Roman"/>
          <w:bCs/>
          <w:sz w:val="24"/>
          <w:szCs w:val="24"/>
        </w:rPr>
        <w:t>四种微藻经驯化后对重金属锌离子的耐受性增强。</w:t>
      </w:r>
      <w:r w:rsidRPr="009441A1">
        <w:rPr>
          <w:rFonts w:ascii="Times New Roman" w:eastAsia="楷体" w:hAnsi="Times New Roman" w:cs="Times New Roman"/>
          <w:sz w:val="24"/>
          <w:szCs w:val="24"/>
        </w:rPr>
        <w:t>同一重金属在不同环境条件下的毒性作用也不同，因此需要调整微藻的最佳生长条件。微藻细胞官能团吸附金属离子的能力可能在很大程度上决定了微藻对重金属的去除率</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&lt;EndNote&gt;&lt;Cite&gt;&lt;Author&gt;Chojnacka&lt;/Author&gt;&lt;Year&gt;2005&lt;/Year&gt;&lt;RecNum&gt;143&lt;/RecNum&gt;&lt;DisplayText&gt;&lt;style face="superscript"&gt;[27]&lt;/style&gt;&lt;/DisplayText&gt;&lt;record&gt;&lt;rec-number&gt;143&lt;/rec-number&gt;&lt;foreign-keys&gt;&lt;key app="EN" db-id="x9w9trvfw05tvnepzr95vzepzdds55epp0fx" timestamp="1611541316"&gt;143&lt;/key&gt;&lt;/foreign-keys&gt;&lt;ref-type name="Journal Article"&gt;17&lt;/ref-type&gt;&lt;contributors&gt;&lt;authors&gt;&lt;author&gt;Chojnacka, K.&lt;/author&gt;&lt;author&gt;Chojnacki, A.&lt;/author&gt;&lt;author&gt;Gorecka, H.&lt;/author&gt;&lt;/authors&gt;&lt;/contributors&gt;&lt;titles&gt;&lt;title&gt;Biosorption of Cr3+, Cd2+ and Cu2+ ions by blue-green algae Spirulina sp.: kinetics, equilibrium and the mechanism of the process&lt;/title&gt;&lt;secondary-title&gt;Chemosphere&lt;/secondary-title&gt;&lt;/titles&gt;&lt;periodical&gt;&lt;full-title&gt;Chemosphere&lt;/full-title&gt;&lt;/periodical&gt;&lt;pages&gt;75-84&lt;/pages&gt;&lt;volume&gt;59&lt;/volume&gt;&lt;number&gt;1&lt;/number&gt;&lt;dates&gt;&lt;year&gt;2005&lt;/year&gt;&lt;pub-dates&gt;&lt;date&gt;Mar&lt;/date&gt;&lt;/pub-dates&gt;&lt;/dates&gt;&lt;isbn&gt;0045-6535&lt;/isbn&gt;&lt;accession-num&gt;WOS:000227822000010&lt;/accession-num&gt;&lt;urls&gt;&lt;related-urls&gt;&lt;url&gt;&amp;lt;Go to ISI&amp;gt;://WOS:000227822000010&lt;/url&gt;&lt;/related-urls&gt;&lt;/urls&gt;&lt;electronic-resource-num&gt;10.1016/j.chemosphere.2004.10.005&lt;/electronic-resource-num&gt;&lt;/record&gt;&lt;/Cite&gt;&lt;/EndNote&gt;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[27]</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，因为微藻对对不同重金属的吸附能力不同，重金属的残留仍存在一定的问题</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&lt;EndNote&gt;&lt;Cite&gt;&lt;Author&gt;Xu&lt;/Author&gt;&lt;Year&gt;2019&lt;/Year&gt;&lt;RecNum&gt;144&lt;/RecNum&gt;&lt;DisplayText&gt;&lt;style face="superscript"&gt;[28]&lt;/style&gt;&lt;/DisplayText&gt;&lt;record&gt;&lt;rec-number&gt;144&lt;/rec-number&gt;&lt;foreign-keys&gt;&lt;key app="EN" db-id="x9w9trvfw05tvnepzr95vzepzdds55epp0fx" timestamp="1611541367"&gt;144&lt;/key&gt;&lt;/foreign-keys&gt;&lt;ref-type name="Journal Article"&gt;17&lt;/ref-type&gt;&lt;contributors&gt;&lt;authors&gt;&lt;author&gt;Xu, Zhi-Min&lt;/author&gt;&lt;author&gt;Wang, Zhen&lt;/author&gt;&lt;author&gt;Gao, Qiong&lt;/author&gt;&lt;author&gt;Wang, Li-Li&lt;/author&gt;&lt;author&gt;Chen, Li-Li&lt;/author&gt;&lt;author&gt;Li, Qiao-Guang&lt;/author&gt;&lt;author&gt;Jiang, Jian-Jun&lt;/author&gt;&lt;author&gt;Ye, Han-Jie&lt;/author&gt;&lt;author&gt;Wang, Dong-Sheng&lt;/author&gt;&lt;author&gt;Yang, Ping&lt;/author&gt;&lt;/authors&gt;&lt;/contributors&gt;&lt;titles&gt;&lt;title&gt;Influence of irrigation with microalgae-treated biogas slurry on agronomic trait, nutritional quality, oxidation resistance, and nitrate and heavy metal residues in Chinese cabbage&lt;/title&gt;&lt;secondary-title&gt;Journal Of Environmental Management&lt;/secondary-title&gt;&lt;/titles&gt;&lt;periodical&gt;&lt;full-title&gt;Journal of Environmental Management&lt;/full-title&gt;&lt;/periodical&gt;&lt;pages&gt;453-461&lt;/pages&gt;&lt;volume&gt;244&lt;/volume&gt;&lt;dates&gt;&lt;year&gt;2019&lt;/year&gt;&lt;pub-dates&gt;&lt;date&gt;Aug 15&lt;/date&gt;&lt;/pub-dates&gt;&lt;/dates&gt;&lt;isbn&gt;0301-4797&lt;/isbn&gt;&lt;accession-num&gt;WOS:000472812000048&lt;/accession-num&gt;&lt;urls&gt;&lt;related-urls&gt;&lt;url&gt;&amp;lt;Go to ISI&amp;gt;://WOS:000472812000048&lt;/url&gt;&lt;/related-urls&gt;&lt;/urls&gt;&lt;electronic-resource-num&gt;10.1016/j.jenvman.2019.04.058&lt;/electronic-resource-num&gt;&lt;/record&gt;&lt;/Cite&gt;&lt;/EndNote&gt;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[28]</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w:t>
      </w:r>
    </w:p>
    <w:p w14:paraId="715FF5D6" w14:textId="6CA03DFE" w:rsidR="00DF02C6" w:rsidRPr="009441A1" w:rsidRDefault="00DF02C6" w:rsidP="00DF02C6">
      <w:pPr>
        <w:spacing w:line="400" w:lineRule="exact"/>
        <w:ind w:firstLineChars="200" w:firstLine="480"/>
        <w:rPr>
          <w:rFonts w:ascii="Times New Roman" w:eastAsia="楷体" w:hAnsi="Times New Roman" w:cs="Times New Roman"/>
          <w:sz w:val="24"/>
          <w:szCs w:val="24"/>
        </w:rPr>
      </w:pPr>
      <w:r w:rsidRPr="009441A1">
        <w:rPr>
          <w:rFonts w:ascii="Times New Roman" w:eastAsia="楷体" w:hAnsi="Times New Roman" w:cs="Times New Roman"/>
          <w:sz w:val="24"/>
          <w:szCs w:val="24"/>
        </w:rPr>
        <w:t>同时针对抗生素这种新型污染物，在厌氧发酵过程中去除率在</w:t>
      </w:r>
      <w:r w:rsidRPr="009441A1">
        <w:rPr>
          <w:rFonts w:ascii="Times New Roman" w:eastAsia="楷体" w:hAnsi="Times New Roman" w:cs="Times New Roman"/>
          <w:sz w:val="24"/>
          <w:szCs w:val="24"/>
        </w:rPr>
        <w:t>27~74%</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&lt;EndNote&gt;&lt;Cite&gt;&lt;Author&gt;Zhu&lt;/Author&gt;&lt;Year&gt;2020&lt;/Year&gt;&lt;RecNum&gt;147&lt;/RecNum&gt;&lt;DisplayText&gt;&lt;style face="superscript"&gt;[29]&lt;/style&gt;&lt;/DisplayText&gt;&lt;record&gt;&lt;rec-number&gt;147&lt;/rec-number&gt;&lt;foreign-keys&gt;&lt;key app="EN" db-id="x9w9trvfw05tvnepzr95vzepzdds55epp0fx" timestamp="1611797915"&gt;147&lt;/key&gt;&lt;/foreign-keys&gt;&lt;ref-type name="Journal Article"&gt;17&lt;/ref-type&gt;&lt;contributors&gt;&lt;authors&gt;&lt;author&gt;Zhu, Ning&lt;/author&gt;&lt;author&gt;Jin, Hongmei&lt;/author&gt;&lt;author&gt;Ye, Xiaomei&lt;/author&gt;&lt;author&gt;Liu, Wei&lt;/author&gt;&lt;author&gt;Li, Danyang&lt;/author&gt;&lt;author&gt;Shah, Ghulam Mustafa&lt;/author&gt;&lt;author&gt;Zhu, Yanyun&lt;/author&gt;&lt;/authors&gt;&lt;/contributors&gt;&lt;titles&gt;&lt;title&gt;Fate and driving factors of antibiotic resistance genes in an integrated swine wastewater treatment system: From wastewater to soil&lt;/title&gt;&lt;secondary-title&gt;Science Of the Total Environment&lt;/secondary-title&gt;&lt;/titles&gt;&lt;periodical&gt;&lt;full-title&gt;Science of the Total Environment&lt;/full-title&gt;&lt;/periodical&gt;&lt;volume&gt;721&lt;/volume&gt;&lt;dates&gt;&lt;year&gt;2020&lt;/year&gt;&lt;pub-dates&gt;&lt;date&gt;Jun 15&lt;/date&gt;&lt;/pub-dates&gt;&lt;/dates&gt;&lt;isbn&gt;0048-9697&lt;/isbn&gt;&lt;accession-num&gt;WOS:000535467200015&lt;/accession-num&gt;&lt;urls&gt;&lt;related-urls&gt;&lt;url&gt;&amp;lt;Go to ISI&amp;gt;://WOS:000535467200015&lt;/url&gt;&lt;/related-urls&gt;&lt;/urls&gt;&lt;custom7&gt;137654&lt;/custom7&gt;&lt;electronic-resource-num&gt;10.1016/j.scitotenv.2020.137654&lt;/electronic-resource-num&gt;&lt;/record&gt;&lt;/Cite&gt;&lt;/EndNote&gt;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[29]</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。抗生素可能会通过抑制化学物质（叶绿素</w:t>
      </w:r>
      <w:r w:rsidRPr="009441A1">
        <w:rPr>
          <w:rFonts w:ascii="Times New Roman" w:eastAsia="楷体" w:hAnsi="Times New Roman" w:cs="Times New Roman"/>
          <w:sz w:val="24"/>
          <w:szCs w:val="24"/>
        </w:rPr>
        <w:t>a</w:t>
      </w:r>
      <w:r w:rsidRPr="009441A1">
        <w:rPr>
          <w:rFonts w:ascii="Times New Roman" w:eastAsia="楷体" w:hAnsi="Times New Roman" w:cs="Times New Roman"/>
          <w:sz w:val="24"/>
          <w:szCs w:val="24"/>
        </w:rPr>
        <w:t>和色素）的合成以及酶（氧化氢酶和超氧化物歧化酶）的活性来影响微藻生长</w:t>
      </w:r>
      <w:r w:rsidRPr="009441A1">
        <w:rPr>
          <w:rFonts w:ascii="Times New Roman" w:eastAsia="楷体" w:hAnsi="Times New Roman" w:cs="Times New Roman"/>
          <w:sz w:val="24"/>
          <w:szCs w:val="24"/>
        </w:rPr>
        <w:fldChar w:fldCharType="begin">
          <w:fldData xml:space="preserve">PEVuZE5vdGU+PENpdGU+PEF1dGhvcj5WaXJnaWxpbyBQZXJhbGVzLVZlbGE8L0F1dGhvcj48WWVh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</w:fldData>
        </w:fldChar>
      </w:r>
      <w:r w:rsidRPr="009441A1">
        <w:rPr>
          <w:rFonts w:ascii="Times New Roman" w:eastAsia="楷体" w:hAnsi="Times New Roman" w:cs="Times New Roman"/>
          <w:sz w:val="24"/>
          <w:szCs w:val="24"/>
        </w:rPr>
        <w:instrText xml:space="preserve"> ADDIN EN.CITE </w:instrText>
      </w:r>
      <w:r w:rsidRPr="009441A1">
        <w:rPr>
          <w:rFonts w:ascii="Times New Roman" w:eastAsia="楷体" w:hAnsi="Times New Roman" w:cs="Times New Roman"/>
          <w:sz w:val="24"/>
          <w:szCs w:val="24"/>
        </w:rPr>
        <w:fldChar w:fldCharType="begin">
          <w:fldData xml:space="preserve">PEVuZE5vdGU+PENpdGU+PEF1dGhvcj5WaXJnaWxpbyBQZXJhbGVzLVZlbGE8L0F1dGhvcj48WWVh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</w:fldData>
        </w:fldChar>
      </w:r>
      <w:r w:rsidRPr="009441A1">
        <w:rPr>
          <w:rFonts w:ascii="Times New Roman" w:eastAsia="楷体" w:hAnsi="Times New Roman" w:cs="Times New Roman"/>
          <w:sz w:val="24"/>
          <w:szCs w:val="24"/>
        </w:rPr>
        <w:instrText xml:space="preserve"> ADDIN EN.CITE.DATA </w:instrText>
      </w:r>
      <w:r w:rsidRPr="009441A1">
        <w:rPr>
          <w:rFonts w:ascii="Times New Roman" w:eastAsia="楷体" w:hAnsi="Times New Roman" w:cs="Times New Roman"/>
          <w:sz w:val="24"/>
          <w:szCs w:val="24"/>
        </w:rPr>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[30, 31]</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。通常半数最大有效浓度</w:t>
      </w:r>
      <w:r w:rsidRPr="009441A1">
        <w:rPr>
          <w:rFonts w:ascii="Times New Roman" w:eastAsia="楷体" w:hAnsi="Times New Roman" w:cs="Times New Roman"/>
          <w:sz w:val="24"/>
          <w:szCs w:val="24"/>
        </w:rPr>
        <w:t>EC</w:t>
      </w:r>
      <w:r w:rsidRPr="009441A1">
        <w:rPr>
          <w:rFonts w:ascii="Times New Roman" w:eastAsia="楷体" w:hAnsi="Times New Roman" w:cs="Times New Roman"/>
          <w:sz w:val="24"/>
          <w:szCs w:val="24"/>
          <w:vertAlign w:val="subscript"/>
        </w:rPr>
        <w:t>50</w:t>
      </w:r>
      <w:r w:rsidRPr="009441A1">
        <w:rPr>
          <w:rFonts w:ascii="Times New Roman" w:eastAsia="楷体" w:hAnsi="Times New Roman" w:cs="Times New Roman"/>
          <w:sz w:val="24"/>
          <w:szCs w:val="24"/>
        </w:rPr>
        <w:t>来量化抗生素对微藻的抑制作用，在沼液中抗生素浓度远低于</w:t>
      </w:r>
      <w:r w:rsidRPr="009441A1">
        <w:rPr>
          <w:rFonts w:ascii="Times New Roman" w:eastAsia="楷体" w:hAnsi="Times New Roman" w:cs="Times New Roman"/>
          <w:sz w:val="24"/>
          <w:szCs w:val="24"/>
        </w:rPr>
        <w:t>EC</w:t>
      </w:r>
      <w:r w:rsidRPr="009441A1">
        <w:rPr>
          <w:rFonts w:ascii="Times New Roman" w:eastAsia="楷体" w:hAnsi="Times New Roman" w:cs="Times New Roman"/>
          <w:sz w:val="24"/>
          <w:szCs w:val="24"/>
          <w:vertAlign w:val="subscript"/>
        </w:rPr>
        <w:t>50</w:t>
      </w:r>
      <w:r w:rsidRPr="009441A1">
        <w:rPr>
          <w:rFonts w:ascii="Times New Roman" w:eastAsia="楷体" w:hAnsi="Times New Roman" w:cs="Times New Roman"/>
          <w:sz w:val="24"/>
          <w:szCs w:val="24"/>
        </w:rPr>
        <w:t>值</w:t>
      </w:r>
      <w:r w:rsidRPr="009441A1">
        <w:rPr>
          <w:rFonts w:ascii="Times New Roman" w:eastAsia="楷体" w:hAnsi="Times New Roman" w:cs="Times New Roman"/>
          <w:sz w:val="24"/>
          <w:szCs w:val="24"/>
          <w:vertAlign w:val="subscript"/>
        </w:rPr>
        <w:softHyphen/>
      </w:r>
      <w:r w:rsidRPr="009441A1">
        <w:rPr>
          <w:rFonts w:ascii="Times New Roman" w:eastAsia="楷体" w:hAnsi="Times New Roman" w:cs="Times New Roman"/>
          <w:sz w:val="24"/>
          <w:szCs w:val="24"/>
        </w:rPr>
        <w:t>，因此用微藻处理抗生素存在可行性</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&lt;EndNote&gt;&lt;Cite&gt;&lt;Author&gt;Leng&lt;/Author&gt;&lt;Year&gt;2020&lt;/Year&gt;&lt;RecNum&gt;150&lt;/RecNum&gt;&lt;DisplayText&gt;&lt;style face="superscript"&gt;[32]&lt;/style&gt;&lt;/DisplayText&gt;&lt;record&gt;&lt;rec-number&gt;150&lt;/rec-number&gt;&lt;foreign-keys&gt;&lt;key app="EN" db-id="x9w9trvfw05tvnepzr95vzepzdds55epp0fx" timestamp="1611799465"&gt;150&lt;/key&gt;&lt;/foreign-keys&gt;&lt;ref-type name="Journal Article"&gt;17&lt;/ref-type&gt;&lt;contributors&gt;&lt;authors&gt;&lt;author&gt;Leng, Lijian&lt;/author&gt;&lt;author&gt;Wei, Liang&lt;/author&gt;&lt;author&gt;Xiong, Qin&lt;/author&gt;&lt;author&gt;Xu, Siyu&lt;/author&gt;&lt;author&gt;Li, Wenting&lt;/author&gt;&lt;author&gt;Lv, Sen&lt;/author&gt;&lt;author&gt;Lu, Qian&lt;/author&gt;&lt;author&gt;Wan, Liping&lt;/author&gt;&lt;author&gt;Wen, Zhiyou&lt;/author&gt;&lt;author&gt;Zhou, Wenguang&lt;/author&gt;&lt;/authors&gt;&lt;/contributors&gt;&lt;titles&gt;&lt;title&gt;Use of microalgae based technology for the removal of antibiotics from wastewater: A review&lt;/title&gt;&lt;secondary-title&gt;Chemosphere&lt;/secondary-title&gt;&lt;/titles&gt;&lt;periodical&gt;&lt;full-title&gt;Chemosphere&lt;/full-title&gt;&lt;/periodical&gt;&lt;volume&gt;238&lt;/volume&gt;&lt;dates&gt;&lt;year&gt;2020&lt;/year&gt;&lt;pub-dates&gt;&lt;date&gt;Jan&lt;/date&gt;&lt;/pub-dates&gt;&lt;/dates&gt;&lt;isbn&gt;0045-6535&lt;/isbn&gt;&lt;accession-num&gt;WOS:000497885800105&lt;/accession-num&gt;&lt;urls&gt;&lt;related-urls&gt;&lt;url&gt;&amp;lt;Go to ISI&amp;gt;://WOS:000497885800105&lt;/url&gt;&lt;/related-urls&gt;&lt;/urls&gt;&lt;custom7&gt;124680&lt;/custom7&gt;&lt;electronic-resource-num&gt;10.1016/j.chemosphere.2019.124680&lt;/electronic-resource-num&gt;&lt;/record&gt;&lt;/Cite&gt;&lt;/EndNote&gt;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[32]</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。但多种抗生素联合抑制作用可能比单一抗生素更</w:t>
      </w:r>
      <w:r w:rsidRPr="009441A1">
        <w:rPr>
          <w:rFonts w:ascii="Times New Roman" w:eastAsia="楷体" w:hAnsi="Times New Roman" w:cs="Times New Roman"/>
          <w:sz w:val="24"/>
          <w:szCs w:val="24"/>
        </w:rPr>
        <w:lastRenderedPageBreak/>
        <w:t>为严重，如红霉素、恩诺沙星和红霉素</w:t>
      </w:r>
      <w:r w:rsidRPr="009441A1">
        <w:rPr>
          <w:rFonts w:ascii="Times New Roman" w:eastAsia="楷体" w:hAnsi="Times New Roman" w:cs="Times New Roman"/>
          <w:sz w:val="24"/>
          <w:szCs w:val="24"/>
        </w:rPr>
        <w:t>-</w:t>
      </w:r>
      <w:r w:rsidRPr="009441A1">
        <w:rPr>
          <w:rFonts w:ascii="Times New Roman" w:eastAsia="楷体" w:hAnsi="Times New Roman" w:cs="Times New Roman"/>
          <w:sz w:val="24"/>
          <w:szCs w:val="24"/>
        </w:rPr>
        <w:t>恩诺沙星混合物相对于寻常小球藻的</w:t>
      </w:r>
      <w:r w:rsidRPr="009441A1">
        <w:rPr>
          <w:rFonts w:ascii="Times New Roman" w:eastAsia="楷体" w:hAnsi="Times New Roman" w:cs="Times New Roman"/>
          <w:sz w:val="24"/>
          <w:szCs w:val="24"/>
        </w:rPr>
        <w:t>96 h-EC</w:t>
      </w:r>
      <w:r w:rsidRPr="009441A1">
        <w:rPr>
          <w:rFonts w:ascii="Times New Roman" w:eastAsia="楷体" w:hAnsi="Times New Roman" w:cs="Times New Roman"/>
          <w:sz w:val="24"/>
          <w:szCs w:val="24"/>
          <w:vertAlign w:val="subscript"/>
        </w:rPr>
        <w:t>50</w:t>
      </w:r>
      <w:r w:rsidRPr="009441A1">
        <w:rPr>
          <w:rFonts w:ascii="Times New Roman" w:eastAsia="楷体" w:hAnsi="Times New Roman" w:cs="Times New Roman"/>
          <w:sz w:val="24"/>
          <w:szCs w:val="24"/>
        </w:rPr>
        <w:t>值分别为</w:t>
      </w:r>
      <w:r w:rsidRPr="009441A1">
        <w:rPr>
          <w:rFonts w:ascii="Times New Roman" w:eastAsia="楷体" w:hAnsi="Times New Roman" w:cs="Times New Roman"/>
          <w:sz w:val="24"/>
          <w:szCs w:val="24"/>
        </w:rPr>
        <w:t>85.7</w:t>
      </w:r>
      <w:r w:rsidRPr="009441A1">
        <w:rPr>
          <w:rFonts w:ascii="Times New Roman" w:eastAsia="楷体" w:hAnsi="Times New Roman" w:cs="Times New Roman"/>
          <w:sz w:val="24"/>
          <w:szCs w:val="24"/>
        </w:rPr>
        <w:t>、</w:t>
      </w:r>
      <w:r w:rsidRPr="009441A1">
        <w:rPr>
          <w:rFonts w:ascii="Times New Roman" w:eastAsia="楷体" w:hAnsi="Times New Roman" w:cs="Times New Roman"/>
          <w:sz w:val="24"/>
          <w:szCs w:val="24"/>
        </w:rPr>
        <w:t>124.5</w:t>
      </w:r>
      <w:r w:rsidRPr="009441A1">
        <w:rPr>
          <w:rFonts w:ascii="Times New Roman" w:eastAsia="楷体" w:hAnsi="Times New Roman" w:cs="Times New Roman"/>
          <w:sz w:val="24"/>
          <w:szCs w:val="24"/>
        </w:rPr>
        <w:t>和</w:t>
      </w:r>
      <w:r w:rsidRPr="009441A1">
        <w:rPr>
          <w:rFonts w:ascii="Times New Roman" w:eastAsia="楷体" w:hAnsi="Times New Roman" w:cs="Times New Roman"/>
          <w:sz w:val="24"/>
          <w:szCs w:val="24"/>
        </w:rPr>
        <w:t>39.9 μg/ L</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&lt;EndNote&gt;&lt;Cite&gt;&lt;Author&gt;Wang&lt;/Author&gt;&lt;Year&gt;2019&lt;/Year&gt;&lt;RecNum&gt;151&lt;/RecNum&gt;&lt;DisplayText&gt;&lt;style face="superscript"&gt;[33]&lt;/style&gt;&lt;/DisplayText&gt;&lt;record&gt;&lt;rec-number&gt;151&lt;/rec-number&gt;&lt;foreign-keys&gt;&lt;key app="EN" db-id="x9w9trvfw05tvnepzr95vzepzdds55epp0fx" timestamp="1611799524"&gt;151&lt;/key&gt;&lt;/foreign-keys&gt;&lt;ref-type name="Journal Article"&gt;17&lt;/ref-type&gt;&lt;contributors&gt;&lt;authors&gt;&lt;author&gt;Wang, Guixiang&lt;/author&gt;&lt;author&gt;Zhang, Qiong&lt;/author&gt;&lt;author&gt;Li, Jialiang&lt;/author&gt;&lt;author&gt;Chen, Xiangyan&lt;/author&gt;&lt;author&gt;Lang, Qiaolin&lt;/author&gt;&lt;author&gt;Kuang, Shaoping&lt;/author&gt;&lt;/authors&gt;&lt;/contributors&gt;&lt;titles&gt;&lt;title&gt;Combined effects of erythromycin and enrofloxacin on antioxidant enzymes and photosynthesis-related gene transcription in Chlorella vulgaris&lt;/title&gt;&lt;secondary-title&gt;Aquatic Toxicology&lt;/secondary-title&gt;&lt;/titles&gt;&lt;periodical&gt;&lt;full-title&gt;Aquatic Toxicology&lt;/full-title&gt;&lt;/periodical&gt;&lt;pages&gt;138-145&lt;/pages&gt;&lt;volume&gt;212&lt;/volume&gt;&lt;dates&gt;&lt;year&gt;2019&lt;/year&gt;&lt;pub-dates&gt;&lt;date&gt;Jul&lt;/date&gt;&lt;/pub-dates&gt;&lt;/dates&gt;&lt;isbn&gt;0166-445X&lt;/isbn&gt;&lt;accession-num&gt;WOS:000472694000015&lt;/accession-num&gt;&lt;urls&gt;&lt;related-urls&gt;&lt;url&gt;&amp;lt;Go to ISI&amp;gt;://WOS:000472694000015&lt;/url&gt;&lt;/related-urls&gt;&lt;/urls&gt;&lt;electronic-resource-num&gt;10.1016/j.aquatox.2019.05.004&lt;/electronic-resource-num&gt;&lt;/record&gt;&lt;/Cite&gt;&lt;/EndNote&gt;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[33]</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。通过对微藻去除抗生素的机理研究，选择合适的藻种和调整微藻的生长条件能够有效解决沼液中残余抗生素问题</w:t>
      </w:r>
      <w:r w:rsidRPr="009441A1">
        <w:rPr>
          <w:rFonts w:ascii="Times New Roman" w:eastAsia="楷体" w:hAnsi="Times New Roman" w:cs="Times New Roman"/>
          <w:sz w:val="24"/>
          <w:szCs w:val="24"/>
        </w:rPr>
        <w:fldChar w:fldCharType="begin"/>
      </w:r>
      <w:r w:rsidRPr="009441A1">
        <w:rPr>
          <w:rFonts w:ascii="Times New Roman" w:eastAsia="楷体" w:hAnsi="Times New Roman" w:cs="Times New Roman"/>
          <w:sz w:val="24"/>
          <w:szCs w:val="24"/>
        </w:rPr>
        <w:instrText xml:space="preserve"> ADDIN EN.CITE &lt;EndNote&gt;&lt;Cite&gt;&lt;Author&gt;Leng&lt;/Author&gt;&lt;Year&gt;2020&lt;/Year&gt;&lt;RecNum&gt;150&lt;/RecNum&gt;&lt;DisplayText&gt;&lt;style face="superscript"&gt;[32]&lt;/style&gt;&lt;/DisplayText&gt;&lt;record&gt;&lt;rec-number&gt;150&lt;/rec-number&gt;&lt;foreign-keys&gt;&lt;key app="EN" db-id="x9w9trvfw05tvnepzr95vzepzdds55epp0fx" timestamp="1611799465"&gt;150&lt;/key&gt;&lt;/foreign-keys&gt;&lt;ref-type name="Journal Article"&gt;17&lt;/ref-type&gt;&lt;contributors&gt;&lt;authors&gt;&lt;author&gt;Leng, Lijian&lt;/author&gt;&lt;author&gt;Wei, Liang&lt;/author&gt;&lt;author&gt;Xiong, Qin&lt;/author&gt;&lt;author&gt;Xu, Siyu&lt;/author&gt;&lt;author&gt;Li, Wenting&lt;/author&gt;&lt;author&gt;Lv, Sen&lt;/author&gt;&lt;author&gt;Lu, Qian&lt;/author&gt;&lt;author&gt;Wan, Liping&lt;/author&gt;&lt;author&gt;Wen, Zhiyou&lt;/author&gt;&lt;author&gt;Zhou, Wenguang&lt;/author&gt;&lt;/authors&gt;&lt;/contributors&gt;&lt;titles&gt;&lt;title&gt;Use of microalgae based technology for the removal of antibiotics from wastewater: A review&lt;/title&gt;&lt;secondary-title&gt;Chemosphere&lt;/secondary-title&gt;&lt;/titles&gt;&lt;periodical&gt;&lt;full-title&gt;Chemosphere&lt;/full-title&gt;&lt;/periodical&gt;&lt;volume&gt;238&lt;/volume&gt;&lt;dates&gt;&lt;year&gt;2020&lt;/year&gt;&lt;pub-dates&gt;&lt;date&gt;Jan&lt;/date&gt;&lt;/pub-dates&gt;&lt;/dates&gt;&lt;isbn&gt;0045-6535&lt;/isbn&gt;&lt;accession-num&gt;WOS:000497885800105&lt;/accession-num&gt;&lt;urls&gt;&lt;related-urls&gt;&lt;url&gt;&amp;lt;Go to ISI&amp;gt;://WOS:000497885800105&lt;/url&gt;&lt;/related-urls&gt;&lt;/urls&gt;&lt;custom7&gt;124680&lt;/custom7&gt;&lt;electronic-resource-num&gt;10.1016/j.chemosphere.2019.124680&lt;/electronic-resource-num&gt;&lt;/record&gt;&lt;/Cite&gt;&lt;/EndNote&gt;</w:instrText>
      </w:r>
      <w:r w:rsidRPr="009441A1">
        <w:rPr>
          <w:rFonts w:ascii="Times New Roman" w:eastAsia="楷体" w:hAnsi="Times New Roman" w:cs="Times New Roman"/>
          <w:sz w:val="24"/>
          <w:szCs w:val="24"/>
        </w:rPr>
        <w:fldChar w:fldCharType="separate"/>
      </w:r>
      <w:r w:rsidRPr="009441A1">
        <w:rPr>
          <w:rFonts w:ascii="Times New Roman" w:eastAsia="楷体" w:hAnsi="Times New Roman" w:cs="Times New Roman"/>
          <w:noProof/>
          <w:sz w:val="24"/>
          <w:szCs w:val="24"/>
          <w:vertAlign w:val="superscript"/>
        </w:rPr>
        <w:t>[32]</w:t>
      </w:r>
      <w:r w:rsidRPr="009441A1">
        <w:rPr>
          <w:rFonts w:ascii="Times New Roman" w:eastAsia="楷体" w:hAnsi="Times New Roman" w:cs="Times New Roman"/>
          <w:sz w:val="24"/>
          <w:szCs w:val="24"/>
        </w:rPr>
        <w:fldChar w:fldCharType="end"/>
      </w:r>
      <w:r w:rsidRPr="009441A1">
        <w:rPr>
          <w:rFonts w:ascii="Times New Roman" w:eastAsia="楷体" w:hAnsi="Times New Roman" w:cs="Times New Roman"/>
          <w:sz w:val="24"/>
          <w:szCs w:val="24"/>
        </w:rPr>
        <w:t>。</w:t>
      </w:r>
    </w:p>
    <w:p w14:paraId="3E769554" w14:textId="1FE9C2F7" w:rsidR="00CF14D3" w:rsidRPr="009441A1" w:rsidRDefault="00CF14D3" w:rsidP="00DF02C6">
      <w:pPr>
        <w:spacing w:line="400" w:lineRule="exact"/>
        <w:ind w:firstLineChars="200" w:firstLine="480"/>
        <w:rPr>
          <w:rFonts w:ascii="Times New Roman" w:eastAsia="楷体" w:hAnsi="Times New Roman" w:cs="Times New Roman"/>
          <w:iCs/>
          <w:kern w:val="0"/>
          <w:sz w:val="24"/>
          <w:szCs w:val="24"/>
        </w:rPr>
      </w:pPr>
    </w:p>
    <w:p w14:paraId="4E522D7F" w14:textId="7D2FF9A5" w:rsidR="009441A1" w:rsidRPr="009441A1" w:rsidRDefault="009441A1" w:rsidP="009441A1">
      <w:pPr>
        <w:spacing w:line="360" w:lineRule="auto"/>
        <w:rPr>
          <w:rFonts w:ascii="Times New Roman" w:eastAsia="楷体" w:hAnsi="Times New Roman" w:cs="Times New Roman"/>
          <w:b/>
          <w:bCs/>
          <w:iCs/>
          <w:color w:val="000000" w:themeColor="text1"/>
          <w:kern w:val="0"/>
          <w:sz w:val="28"/>
          <w:szCs w:val="28"/>
        </w:rPr>
      </w:pPr>
      <w:r w:rsidRPr="009441A1">
        <w:rPr>
          <w:rFonts w:ascii="Times New Roman" w:eastAsia="楷体" w:hAnsi="Times New Roman" w:cs="Times New Roman" w:hint="eastAsia"/>
          <w:b/>
          <w:bCs/>
          <w:iCs/>
          <w:color w:val="000000" w:themeColor="text1"/>
          <w:kern w:val="0"/>
          <w:sz w:val="28"/>
          <w:szCs w:val="28"/>
        </w:rPr>
        <w:t>（</w:t>
      </w:r>
      <w:r w:rsidRPr="009441A1">
        <w:rPr>
          <w:rFonts w:ascii="Times New Roman" w:eastAsia="楷体" w:hAnsi="Times New Roman" w:cs="Times New Roman" w:hint="eastAsia"/>
          <w:b/>
          <w:bCs/>
          <w:iCs/>
          <w:color w:val="000000" w:themeColor="text1"/>
          <w:kern w:val="0"/>
          <w:sz w:val="28"/>
          <w:szCs w:val="28"/>
        </w:rPr>
        <w:t>2</w:t>
      </w:r>
      <w:r w:rsidRPr="009441A1">
        <w:rPr>
          <w:rFonts w:ascii="Times New Roman" w:eastAsia="楷体" w:hAnsi="Times New Roman" w:cs="Times New Roman" w:hint="eastAsia"/>
          <w:b/>
          <w:bCs/>
          <w:iCs/>
          <w:color w:val="000000" w:themeColor="text1"/>
          <w:kern w:val="0"/>
          <w:sz w:val="28"/>
          <w:szCs w:val="28"/>
        </w:rPr>
        <w:t>）微藻沼液处理光生物反应器内传递与转化调控</w:t>
      </w:r>
    </w:p>
    <w:p w14:paraId="41A83FB2" w14:textId="49E6813A" w:rsidR="009441A1" w:rsidRDefault="009441A1" w:rsidP="009441A1">
      <w:pPr>
        <w:spacing w:line="400" w:lineRule="exact"/>
        <w:rPr>
          <w:rFonts w:ascii="Times New Roman" w:eastAsia="楷体" w:hAnsi="Times New Roman" w:cs="Times New Roman"/>
          <w:b/>
          <w:bCs/>
          <w:color w:val="000000" w:themeColor="text1"/>
          <w:sz w:val="24"/>
          <w:szCs w:val="24"/>
        </w:rPr>
      </w:pPr>
      <w:r w:rsidRPr="009441A1">
        <w:rPr>
          <w:rFonts w:ascii="Times New Roman" w:eastAsia="楷体" w:hAnsi="Times New Roman" w:hint="eastAsia"/>
          <w:b/>
          <w:kern w:val="0"/>
          <w:sz w:val="28"/>
          <w:szCs w:val="28"/>
        </w:rPr>
        <w:t>（</w:t>
      </w:r>
      <w:r w:rsidRPr="009441A1">
        <w:rPr>
          <w:rFonts w:ascii="Times New Roman" w:eastAsia="楷体" w:hAnsi="Times New Roman" w:hint="eastAsia"/>
          <w:b/>
          <w:kern w:val="0"/>
          <w:sz w:val="28"/>
          <w:szCs w:val="28"/>
        </w:rPr>
        <w:t>i</w:t>
      </w:r>
      <w:r w:rsidRPr="009441A1">
        <w:rPr>
          <w:rFonts w:ascii="Times New Roman" w:eastAsia="楷体" w:hAnsi="Times New Roman"/>
          <w:b/>
          <w:kern w:val="0"/>
          <w:sz w:val="28"/>
          <w:szCs w:val="28"/>
        </w:rPr>
        <w:t>）</w:t>
      </w:r>
      <w:r w:rsidRPr="00243307">
        <w:rPr>
          <w:rFonts w:ascii="Times New Roman" w:eastAsia="楷体" w:hAnsi="Times New Roman" w:cs="Times New Roman" w:hint="eastAsia"/>
          <w:b/>
          <w:bCs/>
          <w:color w:val="000000" w:themeColor="text1"/>
          <w:sz w:val="24"/>
          <w:szCs w:val="24"/>
        </w:rPr>
        <w:t>沼液环境下微藻生物膜成膜机理</w:t>
      </w:r>
      <w:r>
        <w:rPr>
          <w:rFonts w:ascii="Times New Roman" w:eastAsia="楷体" w:hAnsi="Times New Roman" w:cs="Times New Roman" w:hint="eastAsia"/>
          <w:b/>
          <w:bCs/>
          <w:color w:val="000000" w:themeColor="text1"/>
          <w:sz w:val="24"/>
          <w:szCs w:val="24"/>
        </w:rPr>
        <w:t>及生长</w:t>
      </w:r>
      <w:r w:rsidRPr="00243307">
        <w:rPr>
          <w:rFonts w:ascii="Times New Roman" w:eastAsia="楷体" w:hAnsi="Times New Roman" w:cs="Times New Roman" w:hint="eastAsia"/>
          <w:b/>
          <w:bCs/>
          <w:color w:val="000000" w:themeColor="text1"/>
          <w:sz w:val="24"/>
          <w:szCs w:val="24"/>
        </w:rPr>
        <w:t>特性</w:t>
      </w:r>
    </w:p>
    <w:p w14:paraId="6EA07258" w14:textId="0297933B" w:rsidR="009441A1" w:rsidRDefault="0078468C" w:rsidP="00CA1F94">
      <w:pPr>
        <w:spacing w:line="400" w:lineRule="exact"/>
        <w:ind w:firstLineChars="200" w:firstLine="420"/>
        <w:rPr>
          <w:rFonts w:ascii="Times New Roman" w:eastAsia="楷体" w:hAnsi="Times New Roman" w:cs="Times New Roman"/>
          <w:bCs/>
          <w:color w:val="000000" w:themeColor="text1"/>
          <w:sz w:val="24"/>
          <w:szCs w:val="24"/>
        </w:rPr>
      </w:pPr>
      <w:r>
        <w:rPr>
          <w:noProof/>
        </w:rPr>
        <w:drawing>
          <wp:anchor distT="0" distB="0" distL="114300" distR="114300" simplePos="0" relativeHeight="251658240" behindDoc="0" locked="0" layoutInCell="1" allowOverlap="1" wp14:anchorId="55167753" wp14:editId="5F10C099">
            <wp:simplePos x="0" y="0"/>
            <wp:positionH relativeFrom="margin">
              <wp:posOffset>1689100</wp:posOffset>
            </wp:positionH>
            <wp:positionV relativeFrom="margin">
              <wp:posOffset>7073900</wp:posOffset>
            </wp:positionV>
            <wp:extent cx="2105660" cy="128524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660" cy="1285240"/>
                    </a:xfrm>
                    <a:prstGeom prst="rect">
                      <a:avLst/>
                    </a:prstGeom>
                  </pic:spPr>
                </pic:pic>
              </a:graphicData>
            </a:graphic>
            <wp14:sizeRelH relativeFrom="page">
              <wp14:pctWidth>0</wp14:pctWidth>
            </wp14:sizeRelH>
            <wp14:sizeRelV relativeFrom="page">
              <wp14:pctHeight>0</wp14:pctHeight>
            </wp14:sizeRelV>
          </wp:anchor>
        </w:drawing>
      </w:r>
      <w:r w:rsidR="009441A1" w:rsidRPr="009133AB">
        <w:rPr>
          <w:rFonts w:ascii="Times New Roman" w:eastAsia="楷体" w:hAnsi="Times New Roman" w:cs="Times New Roman" w:hint="eastAsia"/>
          <w:bCs/>
          <w:color w:val="000000" w:themeColor="text1"/>
          <w:sz w:val="24"/>
          <w:szCs w:val="24"/>
        </w:rPr>
        <w:t>生物膜的形成过程包括了一系列复杂的生物、物理和化学过程，这些过程不</w:t>
      </w:r>
      <w:r w:rsidR="009441A1">
        <w:rPr>
          <w:rFonts w:ascii="Times New Roman" w:eastAsia="楷体" w:hAnsi="Times New Roman" w:cs="Times New Roman" w:hint="eastAsia"/>
          <w:bCs/>
          <w:color w:val="000000" w:themeColor="text1"/>
          <w:sz w:val="24"/>
          <w:szCs w:val="24"/>
        </w:rPr>
        <w:t>但受到载体特性、系统结构形式等</w:t>
      </w:r>
      <w:r w:rsidR="009441A1" w:rsidRPr="009133AB">
        <w:rPr>
          <w:rFonts w:ascii="Times New Roman" w:eastAsia="楷体" w:hAnsi="Times New Roman" w:cs="Times New Roman" w:hint="eastAsia"/>
          <w:bCs/>
          <w:color w:val="000000" w:themeColor="text1"/>
          <w:sz w:val="24"/>
          <w:szCs w:val="24"/>
        </w:rPr>
        <w:t>影响，也受到营养浓度，温度，水力条件，</w:t>
      </w:r>
      <w:r w:rsidR="009441A1" w:rsidRPr="009133AB">
        <w:rPr>
          <w:rFonts w:ascii="Times New Roman" w:eastAsia="楷体" w:hAnsi="Times New Roman" w:cs="Times New Roman" w:hint="eastAsia"/>
          <w:bCs/>
          <w:color w:val="000000" w:themeColor="text1"/>
          <w:sz w:val="24"/>
          <w:szCs w:val="24"/>
        </w:rPr>
        <w:t xml:space="preserve">pH </w:t>
      </w:r>
      <w:r w:rsidR="009441A1" w:rsidRPr="009133AB">
        <w:rPr>
          <w:rFonts w:ascii="Times New Roman" w:eastAsia="楷体" w:hAnsi="Times New Roman" w:cs="Times New Roman" w:hint="eastAsia"/>
          <w:bCs/>
          <w:color w:val="000000" w:themeColor="text1"/>
          <w:sz w:val="24"/>
          <w:szCs w:val="24"/>
        </w:rPr>
        <w:t>值等培养条件影响，这些因素之间相互作用，形成一套复杂的生物膜生长动力</w:t>
      </w:r>
      <w:r w:rsidR="009441A1">
        <w:rPr>
          <w:rFonts w:ascii="Times New Roman" w:eastAsia="楷体" w:hAnsi="Times New Roman" w:cs="Times New Roman" w:hint="eastAsia"/>
          <w:bCs/>
          <w:color w:val="000000" w:themeColor="text1"/>
          <w:sz w:val="24"/>
          <w:szCs w:val="24"/>
        </w:rPr>
        <w:t>学系统</w:t>
      </w:r>
      <w:r w:rsidR="009441A1" w:rsidRPr="009133AB">
        <w:rPr>
          <w:rFonts w:ascii="Times New Roman" w:eastAsia="楷体" w:hAnsi="Times New Roman" w:cs="Times New Roman" w:hint="eastAsia"/>
          <w:bCs/>
          <w:color w:val="000000" w:themeColor="text1"/>
          <w:sz w:val="24"/>
          <w:szCs w:val="24"/>
          <w:vertAlign w:val="superscript"/>
        </w:rPr>
        <w:t>[</w:t>
      </w:r>
      <w:r w:rsidR="009441A1" w:rsidRPr="009133AB">
        <w:rPr>
          <w:rFonts w:ascii="Times New Roman" w:eastAsia="楷体" w:hAnsi="Times New Roman" w:cs="Times New Roman"/>
          <w:bCs/>
          <w:color w:val="000000" w:themeColor="text1"/>
          <w:sz w:val="24"/>
          <w:szCs w:val="24"/>
          <w:vertAlign w:val="superscript"/>
        </w:rPr>
        <w:t>1]</w:t>
      </w:r>
      <w:r w:rsidR="009441A1">
        <w:rPr>
          <w:rFonts w:ascii="Times New Roman" w:eastAsia="楷体" w:hAnsi="Times New Roman" w:cs="Times New Roman" w:hint="eastAsia"/>
          <w:bCs/>
          <w:color w:val="000000" w:themeColor="text1"/>
          <w:sz w:val="24"/>
          <w:szCs w:val="24"/>
        </w:rPr>
        <w:t>。</w:t>
      </w:r>
      <w:r w:rsidR="009441A1" w:rsidRPr="005154C1">
        <w:rPr>
          <w:rFonts w:ascii="Times New Roman" w:eastAsia="楷体" w:hAnsi="Times New Roman" w:cs="Times New Roman" w:hint="eastAsia"/>
          <w:bCs/>
          <w:color w:val="000000" w:themeColor="text1"/>
          <w:sz w:val="24"/>
          <w:szCs w:val="24"/>
        </w:rPr>
        <w:t>细胞在载体表面粘附后在特定的环境下增殖生长，发展成具有一定组织和性能完备的生物膜。生物膜的形成一般要经过四个阶段，如图</w:t>
      </w:r>
      <w:r w:rsidR="009441A1">
        <w:rPr>
          <w:rFonts w:ascii="Times New Roman" w:eastAsia="楷体" w:hAnsi="Times New Roman" w:cs="Times New Roman" w:hint="eastAsia"/>
          <w:bCs/>
          <w:color w:val="000000" w:themeColor="text1"/>
          <w:sz w:val="24"/>
          <w:szCs w:val="24"/>
        </w:rPr>
        <w:t>2</w:t>
      </w:r>
      <w:r w:rsidR="009441A1">
        <w:rPr>
          <w:rFonts w:ascii="Times New Roman" w:eastAsia="楷体" w:hAnsi="Times New Roman" w:cs="Times New Roman"/>
          <w:bCs/>
          <w:color w:val="000000" w:themeColor="text1"/>
          <w:sz w:val="24"/>
          <w:szCs w:val="24"/>
        </w:rPr>
        <w:t>.1</w:t>
      </w:r>
      <w:r w:rsidR="009441A1">
        <w:rPr>
          <w:rFonts w:ascii="Times New Roman" w:eastAsia="楷体" w:hAnsi="Times New Roman" w:cs="Times New Roman" w:hint="eastAsia"/>
          <w:bCs/>
          <w:color w:val="000000" w:themeColor="text1"/>
          <w:sz w:val="24"/>
          <w:szCs w:val="24"/>
        </w:rPr>
        <w:t>所示：首先</w:t>
      </w:r>
      <w:r w:rsidR="009441A1" w:rsidRPr="005154C1">
        <w:rPr>
          <w:rFonts w:ascii="Times New Roman" w:eastAsia="楷体" w:hAnsi="Times New Roman" w:cs="Times New Roman" w:hint="eastAsia"/>
          <w:bCs/>
          <w:color w:val="000000" w:themeColor="text1"/>
          <w:sz w:val="24"/>
          <w:szCs w:val="24"/>
        </w:rPr>
        <w:t>悬浮的细胞在自身重力的作用下借助鞭毛的运动、流体动力或布朗运动到达载体表面；之后，通过鞭毛、纤毛等细胞器和细胞膜的外层膜蛋白，在静电力、范德华力、表面张力和粘附力的作用下依附载体表面上</w:t>
      </w:r>
      <w:r w:rsidR="009441A1">
        <w:rPr>
          <w:rFonts w:ascii="Times New Roman" w:eastAsia="楷体" w:hAnsi="Times New Roman" w:cs="Times New Roman" w:hint="eastAsia"/>
          <w:bCs/>
          <w:color w:val="000000" w:themeColor="text1"/>
          <w:sz w:val="24"/>
          <w:szCs w:val="24"/>
          <w:vertAlign w:val="superscript"/>
        </w:rPr>
        <w:t>[</w:t>
      </w:r>
      <w:r w:rsidR="009441A1">
        <w:rPr>
          <w:rFonts w:ascii="Times New Roman" w:eastAsia="楷体" w:hAnsi="Times New Roman" w:cs="Times New Roman"/>
          <w:bCs/>
          <w:color w:val="000000" w:themeColor="text1"/>
          <w:sz w:val="24"/>
          <w:szCs w:val="24"/>
          <w:vertAlign w:val="superscript"/>
        </w:rPr>
        <w:t>2]</w:t>
      </w:r>
      <w:r w:rsidR="009441A1" w:rsidRPr="005154C1">
        <w:rPr>
          <w:rFonts w:ascii="Times New Roman" w:eastAsia="楷体" w:hAnsi="Times New Roman" w:cs="Times New Roman" w:hint="eastAsia"/>
          <w:bCs/>
          <w:color w:val="000000" w:themeColor="text1"/>
          <w:sz w:val="24"/>
          <w:szCs w:val="24"/>
        </w:rPr>
        <w:t>，该过程为初始的不可逆附着过程；附着到载体表面的细胞在繁殖过程中通过分泌大量细胞外聚合物（</w:t>
      </w:r>
      <w:r w:rsidR="009441A1" w:rsidRPr="005154C1">
        <w:rPr>
          <w:rFonts w:ascii="Times New Roman" w:eastAsia="楷体" w:hAnsi="Times New Roman" w:cs="Times New Roman" w:hint="eastAsia"/>
          <w:bCs/>
          <w:color w:val="000000" w:themeColor="text1"/>
          <w:sz w:val="24"/>
          <w:szCs w:val="24"/>
        </w:rPr>
        <w:t>EPS</w:t>
      </w:r>
      <w:r w:rsidR="009441A1" w:rsidRPr="005154C1">
        <w:rPr>
          <w:rFonts w:ascii="Times New Roman" w:eastAsia="楷体" w:hAnsi="Times New Roman" w:cs="Times New Roman" w:hint="eastAsia"/>
          <w:bCs/>
          <w:color w:val="000000" w:themeColor="text1"/>
          <w:sz w:val="24"/>
          <w:szCs w:val="24"/>
        </w:rPr>
        <w:t>），在载体表面使分散的细胞连结为成片的群落，使其粘附于载体表面的能力变强，即为不可逆附着，该过程是生物膜形成的基础；随后，细胞通过生长和繁殖，蔓延形成具有一定复杂结构的成熟生物膜</w:t>
      </w:r>
      <w:r w:rsidR="009441A1">
        <w:rPr>
          <w:rFonts w:ascii="Times New Roman" w:eastAsia="楷体" w:hAnsi="Times New Roman" w:cs="Times New Roman" w:hint="eastAsia"/>
          <w:bCs/>
          <w:color w:val="000000" w:themeColor="text1"/>
          <w:sz w:val="24"/>
          <w:szCs w:val="24"/>
          <w:vertAlign w:val="superscript"/>
        </w:rPr>
        <w:t>[</w:t>
      </w:r>
      <w:r w:rsidR="009441A1">
        <w:rPr>
          <w:rFonts w:ascii="Times New Roman" w:eastAsia="楷体" w:hAnsi="Times New Roman" w:cs="Times New Roman"/>
          <w:bCs/>
          <w:color w:val="000000" w:themeColor="text1"/>
          <w:sz w:val="24"/>
          <w:szCs w:val="24"/>
          <w:vertAlign w:val="superscript"/>
        </w:rPr>
        <w:t>3]</w:t>
      </w:r>
      <w:r w:rsidR="009441A1" w:rsidRPr="005154C1">
        <w:rPr>
          <w:rFonts w:ascii="Times New Roman" w:eastAsia="楷体" w:hAnsi="Times New Roman" w:cs="Times New Roman" w:hint="eastAsia"/>
          <w:bCs/>
          <w:color w:val="000000" w:themeColor="text1"/>
          <w:sz w:val="24"/>
          <w:szCs w:val="24"/>
        </w:rPr>
        <w:t>。</w:t>
      </w:r>
    </w:p>
    <w:p w14:paraId="1C4F7C47" w14:textId="3B673CE3" w:rsidR="009441A1" w:rsidRPr="00CA1F94" w:rsidRDefault="009441A1" w:rsidP="00CA1F94">
      <w:pPr>
        <w:spacing w:line="400" w:lineRule="exact"/>
        <w:jc w:val="center"/>
        <w:rPr>
          <w:rFonts w:ascii="Times New Roman" w:eastAsia="楷体" w:hAnsi="Times New Roman" w:cs="Times New Roman"/>
          <w:bCs/>
          <w:color w:val="000000" w:themeColor="text1"/>
          <w:sz w:val="24"/>
          <w:szCs w:val="24"/>
        </w:rPr>
      </w:pPr>
      <w:r w:rsidRPr="00BF2A45">
        <w:rPr>
          <w:rFonts w:ascii="Times New Roman" w:eastAsia="楷体" w:hAnsi="Times New Roman" w:cs="Times New Roman" w:hint="eastAsia"/>
          <w:bCs/>
          <w:color w:val="000000" w:themeColor="text1"/>
          <w:szCs w:val="21"/>
        </w:rPr>
        <w:t>图</w:t>
      </w:r>
      <w:r w:rsidRPr="00BF2A45">
        <w:rPr>
          <w:rFonts w:ascii="Times New Roman" w:eastAsia="楷体" w:hAnsi="Times New Roman" w:cs="Times New Roman" w:hint="eastAsia"/>
          <w:bCs/>
          <w:color w:val="000000" w:themeColor="text1"/>
          <w:szCs w:val="21"/>
        </w:rPr>
        <w:t>2</w:t>
      </w:r>
      <w:r w:rsidRPr="00BF2A45">
        <w:rPr>
          <w:rFonts w:ascii="Times New Roman" w:eastAsia="楷体" w:hAnsi="Times New Roman" w:cs="Times New Roman"/>
          <w:bCs/>
          <w:color w:val="000000" w:themeColor="text1"/>
          <w:szCs w:val="21"/>
        </w:rPr>
        <w:t>.</w:t>
      </w:r>
      <w:r w:rsidRPr="00BF2A45">
        <w:rPr>
          <w:rFonts w:ascii="Times New Roman" w:eastAsia="楷体" w:hAnsi="Times New Roman" w:cs="Times New Roman" w:hint="eastAsia"/>
          <w:bCs/>
          <w:color w:val="000000" w:themeColor="text1"/>
          <w:szCs w:val="21"/>
        </w:rPr>
        <w:t>1</w:t>
      </w:r>
      <w:r w:rsidRPr="00BF2A45">
        <w:rPr>
          <w:rFonts w:ascii="Times New Roman" w:eastAsia="楷体" w:hAnsi="Times New Roman" w:cs="Times New Roman"/>
          <w:bCs/>
          <w:color w:val="000000" w:themeColor="text1"/>
          <w:szCs w:val="21"/>
        </w:rPr>
        <w:t xml:space="preserve"> </w:t>
      </w:r>
      <w:r w:rsidRPr="00BF2A45">
        <w:rPr>
          <w:rFonts w:ascii="Times New Roman" w:eastAsia="楷体" w:hAnsi="Times New Roman" w:cs="Times New Roman" w:hint="eastAsia"/>
          <w:bCs/>
          <w:color w:val="000000" w:themeColor="text1"/>
          <w:szCs w:val="21"/>
        </w:rPr>
        <w:t>生物膜成膜及发展过程</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4]</w:t>
      </w:r>
    </w:p>
    <w:p w14:paraId="305F6F42" w14:textId="77777777" w:rsidR="009441A1" w:rsidRDefault="009441A1" w:rsidP="00CA1F94">
      <w:pPr>
        <w:spacing w:line="400" w:lineRule="exact"/>
        <w:ind w:firstLineChars="200" w:firstLine="480"/>
        <w:rPr>
          <w:rFonts w:ascii="Times New Roman" w:eastAsia="楷体" w:hAnsi="Times New Roman" w:cs="Times New Roman"/>
          <w:bCs/>
          <w:color w:val="000000" w:themeColor="text1"/>
          <w:sz w:val="24"/>
          <w:szCs w:val="24"/>
        </w:rPr>
      </w:pPr>
      <w:r w:rsidRPr="0023479A">
        <w:rPr>
          <w:rFonts w:ascii="Times New Roman" w:eastAsia="楷体" w:hAnsi="Times New Roman" w:cs="Times New Roman" w:hint="eastAsia"/>
          <w:bCs/>
          <w:color w:val="000000" w:themeColor="text1"/>
          <w:sz w:val="24"/>
          <w:szCs w:val="24"/>
        </w:rPr>
        <w:t>影响生物膜成膜的因素很多，在生物膜各个发展阶段，其主要影响因素也不同。</w:t>
      </w:r>
      <w:r w:rsidRPr="00524142">
        <w:rPr>
          <w:rFonts w:ascii="Times New Roman" w:eastAsia="楷体" w:hAnsi="Times New Roman" w:cs="Times New Roman"/>
          <w:bCs/>
          <w:sz w:val="24"/>
          <w:szCs w:val="24"/>
        </w:rPr>
        <w:t>1</w:t>
      </w:r>
      <w:r w:rsidRPr="00524142">
        <w:rPr>
          <w:rFonts w:ascii="Times New Roman" w:eastAsia="楷体" w:hAnsi="Times New Roman" w:cs="Times New Roman" w:hint="eastAsia"/>
          <w:bCs/>
          <w:sz w:val="24"/>
          <w:szCs w:val="24"/>
        </w:rPr>
        <w:t>）在细胞运动到载体附近阶段：微生物种类、流动状态及外加环境条件是其主要影响因素；</w:t>
      </w:r>
      <w:r w:rsidRPr="00524142">
        <w:rPr>
          <w:rFonts w:ascii="Times New Roman" w:eastAsia="楷体" w:hAnsi="Times New Roman" w:cs="Times New Roman" w:hint="eastAsia"/>
          <w:bCs/>
          <w:sz w:val="24"/>
          <w:szCs w:val="24"/>
        </w:rPr>
        <w:t>2</w:t>
      </w:r>
      <w:r w:rsidRPr="00524142">
        <w:rPr>
          <w:rFonts w:ascii="Times New Roman" w:eastAsia="楷体" w:hAnsi="Times New Roman" w:cs="Times New Roman" w:hint="eastAsia"/>
          <w:bCs/>
          <w:sz w:val="24"/>
          <w:szCs w:val="24"/>
        </w:rPr>
        <w:t>）在细胞初始附着阶段：微生物表面的物化性质与载体的表面特性和水力剪切力成为主要的影响因素；</w:t>
      </w:r>
      <w:r w:rsidRPr="00524142">
        <w:rPr>
          <w:rFonts w:ascii="Times New Roman" w:eastAsia="楷体" w:hAnsi="Times New Roman" w:cs="Times New Roman" w:hint="eastAsia"/>
          <w:bCs/>
          <w:sz w:val="24"/>
          <w:szCs w:val="24"/>
        </w:rPr>
        <w:t>3</w:t>
      </w:r>
      <w:r w:rsidRPr="00524142">
        <w:rPr>
          <w:rFonts w:ascii="Times New Roman" w:eastAsia="楷体" w:hAnsi="Times New Roman" w:cs="Times New Roman" w:hint="eastAsia"/>
          <w:bCs/>
          <w:sz w:val="24"/>
          <w:szCs w:val="24"/>
        </w:rPr>
        <w:t>）在生物膜发展成熟阶段，培养条件则成为最主要的影响因素。</w:t>
      </w:r>
      <w:r w:rsidRPr="0023479A">
        <w:rPr>
          <w:rFonts w:ascii="Times New Roman" w:eastAsia="楷体" w:hAnsi="Times New Roman" w:cs="Times New Roman" w:hint="eastAsia"/>
          <w:bCs/>
          <w:color w:val="000000" w:themeColor="text1"/>
          <w:sz w:val="24"/>
          <w:szCs w:val="24"/>
        </w:rPr>
        <w:t>但这些</w:t>
      </w:r>
      <w:r>
        <w:rPr>
          <w:rFonts w:ascii="Times New Roman" w:eastAsia="楷体" w:hAnsi="Times New Roman" w:cs="Times New Roman" w:hint="eastAsia"/>
          <w:bCs/>
          <w:color w:val="000000" w:themeColor="text1"/>
          <w:sz w:val="24"/>
          <w:szCs w:val="24"/>
        </w:rPr>
        <w:t>影响因素并不是独立作用于成膜</w:t>
      </w:r>
      <w:r w:rsidRPr="0023479A">
        <w:rPr>
          <w:rFonts w:ascii="Times New Roman" w:eastAsia="楷体" w:hAnsi="Times New Roman" w:cs="Times New Roman" w:hint="eastAsia"/>
          <w:bCs/>
          <w:color w:val="000000" w:themeColor="text1"/>
          <w:sz w:val="24"/>
          <w:szCs w:val="24"/>
        </w:rPr>
        <w:t>过程，</w:t>
      </w:r>
      <w:r>
        <w:rPr>
          <w:rFonts w:ascii="Times New Roman" w:eastAsia="楷体" w:hAnsi="Times New Roman" w:cs="Times New Roman" w:hint="eastAsia"/>
          <w:bCs/>
          <w:color w:val="000000" w:themeColor="text1"/>
          <w:sz w:val="24"/>
          <w:szCs w:val="24"/>
        </w:rPr>
        <w:t>它们</w:t>
      </w:r>
      <w:r w:rsidRPr="0023479A">
        <w:rPr>
          <w:rFonts w:ascii="Times New Roman" w:eastAsia="楷体" w:hAnsi="Times New Roman" w:cs="Times New Roman" w:hint="eastAsia"/>
          <w:bCs/>
          <w:color w:val="000000" w:themeColor="text1"/>
          <w:sz w:val="24"/>
          <w:szCs w:val="24"/>
        </w:rPr>
        <w:t>相互影响</w:t>
      </w:r>
      <w:r>
        <w:rPr>
          <w:rFonts w:ascii="Times New Roman" w:eastAsia="楷体" w:hAnsi="Times New Roman" w:cs="Times New Roman" w:hint="eastAsia"/>
          <w:bCs/>
          <w:color w:val="000000" w:themeColor="text1"/>
          <w:sz w:val="24"/>
          <w:szCs w:val="24"/>
        </w:rPr>
        <w:t>且相互耦合地</w:t>
      </w:r>
      <w:r w:rsidRPr="0023479A">
        <w:rPr>
          <w:rFonts w:ascii="Times New Roman" w:eastAsia="楷体" w:hAnsi="Times New Roman" w:cs="Times New Roman" w:hint="eastAsia"/>
          <w:bCs/>
          <w:color w:val="000000" w:themeColor="text1"/>
          <w:sz w:val="24"/>
          <w:szCs w:val="24"/>
        </w:rPr>
        <w:t>对细胞发展形成成熟生物膜的过程产生影响。</w:t>
      </w:r>
    </w:p>
    <w:p w14:paraId="583C0B0C" w14:textId="77777777" w:rsidR="009441A1" w:rsidRDefault="009441A1" w:rsidP="00CA1F94">
      <w:pPr>
        <w:spacing w:line="400" w:lineRule="exact"/>
        <w:ind w:firstLineChars="200" w:firstLine="480"/>
        <w:rPr>
          <w:rFonts w:ascii="Times New Roman" w:eastAsia="楷体" w:hAnsi="Times New Roman" w:cs="Times New Roman"/>
          <w:bCs/>
          <w:color w:val="000000" w:themeColor="text1"/>
          <w:sz w:val="24"/>
          <w:szCs w:val="24"/>
        </w:rPr>
      </w:pPr>
      <w:r w:rsidRPr="00857A04">
        <w:rPr>
          <w:rFonts w:ascii="Times New Roman" w:eastAsia="楷体" w:hAnsi="Times New Roman" w:cs="Times New Roman"/>
          <w:bCs/>
          <w:color w:val="0070C0"/>
          <w:sz w:val="24"/>
          <w:szCs w:val="24"/>
        </w:rPr>
        <w:fldChar w:fldCharType="begin"/>
      </w:r>
      <w:r w:rsidRPr="00857A04">
        <w:rPr>
          <w:rFonts w:ascii="Times New Roman" w:eastAsia="楷体" w:hAnsi="Times New Roman" w:cs="Times New Roman"/>
          <w:bCs/>
          <w:color w:val="0070C0"/>
          <w:sz w:val="24"/>
          <w:szCs w:val="24"/>
        </w:rPr>
        <w:instrText xml:space="preserve"> </w:instrText>
      </w:r>
      <w:r w:rsidRPr="00857A04">
        <w:rPr>
          <w:rFonts w:ascii="Times New Roman" w:eastAsia="楷体" w:hAnsi="Times New Roman" w:cs="Times New Roman" w:hint="eastAsia"/>
          <w:bCs/>
          <w:color w:val="0070C0"/>
          <w:sz w:val="24"/>
          <w:szCs w:val="24"/>
        </w:rPr>
        <w:instrText>= 1 \* GB3</w:instrText>
      </w:r>
      <w:r w:rsidRPr="00857A04">
        <w:rPr>
          <w:rFonts w:ascii="Times New Roman" w:eastAsia="楷体" w:hAnsi="Times New Roman" w:cs="Times New Roman"/>
          <w:bCs/>
          <w:color w:val="0070C0"/>
          <w:sz w:val="24"/>
          <w:szCs w:val="24"/>
        </w:rPr>
        <w:instrText xml:space="preserve"> </w:instrText>
      </w:r>
      <w:r w:rsidRPr="00857A04">
        <w:rPr>
          <w:rFonts w:ascii="Times New Roman" w:eastAsia="楷体" w:hAnsi="Times New Roman" w:cs="Times New Roman"/>
          <w:bCs/>
          <w:color w:val="0070C0"/>
          <w:sz w:val="24"/>
          <w:szCs w:val="24"/>
        </w:rPr>
        <w:fldChar w:fldCharType="separate"/>
      </w:r>
      <w:r w:rsidRPr="00857A04">
        <w:rPr>
          <w:rFonts w:ascii="Times New Roman" w:eastAsia="楷体" w:hAnsi="Times New Roman" w:cs="Times New Roman" w:hint="eastAsia"/>
          <w:bCs/>
          <w:noProof/>
          <w:color w:val="0070C0"/>
          <w:sz w:val="24"/>
          <w:szCs w:val="24"/>
        </w:rPr>
        <w:t>①</w:t>
      </w:r>
      <w:r w:rsidRPr="00857A04">
        <w:rPr>
          <w:rFonts w:ascii="Times New Roman" w:eastAsia="楷体" w:hAnsi="Times New Roman" w:cs="Times New Roman"/>
          <w:bCs/>
          <w:color w:val="0070C0"/>
          <w:sz w:val="24"/>
          <w:szCs w:val="24"/>
        </w:rPr>
        <w:fldChar w:fldCharType="end"/>
      </w:r>
      <w:r w:rsidRPr="00857A04">
        <w:rPr>
          <w:rFonts w:ascii="Times New Roman" w:eastAsia="楷体" w:hAnsi="Times New Roman" w:cs="Times New Roman" w:hint="eastAsia"/>
          <w:bCs/>
          <w:color w:val="0070C0"/>
          <w:sz w:val="24"/>
          <w:szCs w:val="24"/>
        </w:rPr>
        <w:t>微生物自身特性。</w:t>
      </w:r>
      <w:r w:rsidRPr="00BC6800">
        <w:rPr>
          <w:rFonts w:ascii="Times New Roman" w:eastAsia="楷体" w:hAnsi="Times New Roman" w:cs="Times New Roman" w:hint="eastAsia"/>
          <w:bCs/>
          <w:color w:val="000000" w:themeColor="text1"/>
          <w:sz w:val="24"/>
          <w:szCs w:val="24"/>
        </w:rPr>
        <w:t>Tyler</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5]</w:t>
      </w:r>
      <w:r w:rsidRPr="00BC6800">
        <w:rPr>
          <w:rFonts w:ascii="Times New Roman" w:eastAsia="楷体" w:hAnsi="Times New Roman" w:cs="Times New Roman" w:hint="eastAsia"/>
          <w:bCs/>
          <w:color w:val="000000" w:themeColor="text1"/>
          <w:sz w:val="24"/>
          <w:szCs w:val="24"/>
        </w:rPr>
        <w:t>提出，对于不同的微生物物种，其形状、尺寸、</w:t>
      </w:r>
      <w:r>
        <w:rPr>
          <w:rFonts w:ascii="Times New Roman" w:eastAsia="楷体" w:hAnsi="Times New Roman" w:cs="Times New Roman" w:hint="eastAsia"/>
          <w:bCs/>
          <w:color w:val="000000" w:themeColor="text1"/>
          <w:sz w:val="24"/>
          <w:szCs w:val="24"/>
        </w:rPr>
        <w:t>物质含量及代谢特性的差别</w:t>
      </w:r>
      <w:r w:rsidRPr="00BC6800">
        <w:rPr>
          <w:rFonts w:ascii="Times New Roman" w:eastAsia="楷体" w:hAnsi="Times New Roman" w:cs="Times New Roman" w:hint="eastAsia"/>
          <w:bCs/>
          <w:color w:val="000000" w:themeColor="text1"/>
          <w:sz w:val="24"/>
          <w:szCs w:val="24"/>
        </w:rPr>
        <w:t>是造成生物膜不同的最基础原因。在成膜过程中，</w:t>
      </w:r>
      <w:r>
        <w:rPr>
          <w:rFonts w:ascii="Times New Roman" w:eastAsia="楷体" w:hAnsi="Times New Roman" w:cs="Times New Roman" w:hint="eastAsia"/>
          <w:bCs/>
          <w:color w:val="000000" w:themeColor="text1"/>
          <w:sz w:val="24"/>
          <w:szCs w:val="24"/>
        </w:rPr>
        <w:lastRenderedPageBreak/>
        <w:t>EPS</w:t>
      </w:r>
      <w:r>
        <w:rPr>
          <w:rFonts w:ascii="Times New Roman" w:eastAsia="楷体" w:hAnsi="Times New Roman" w:cs="Times New Roman" w:hint="eastAsia"/>
          <w:bCs/>
          <w:color w:val="000000" w:themeColor="text1"/>
          <w:sz w:val="24"/>
          <w:szCs w:val="24"/>
        </w:rPr>
        <w:t>作为粘合、加固物质，在微藻附着和成膜过程中扮演着重要</w:t>
      </w:r>
      <w:r w:rsidRPr="00BC6800">
        <w:rPr>
          <w:rFonts w:ascii="Times New Roman" w:eastAsia="楷体" w:hAnsi="Times New Roman" w:cs="Times New Roman" w:hint="eastAsia"/>
          <w:bCs/>
          <w:color w:val="000000" w:themeColor="text1"/>
          <w:sz w:val="24"/>
          <w:szCs w:val="24"/>
        </w:rPr>
        <w:t>角色</w:t>
      </w:r>
      <w:r>
        <w:rPr>
          <w:rFonts w:ascii="Times New Roman" w:eastAsia="楷体" w:hAnsi="Times New Roman" w:cs="Times New Roman" w:hint="eastAsia"/>
          <w:bCs/>
          <w:color w:val="000000" w:themeColor="text1"/>
          <w:sz w:val="24"/>
          <w:szCs w:val="24"/>
        </w:rPr>
        <w:t>，</w:t>
      </w:r>
      <w:r w:rsidRPr="0049227A">
        <w:rPr>
          <w:rFonts w:ascii="Times New Roman" w:eastAsia="楷体" w:hAnsi="Times New Roman" w:cs="Times New Roman" w:hint="eastAsia"/>
          <w:bCs/>
          <w:color w:val="000000" w:themeColor="text1"/>
          <w:sz w:val="24"/>
          <w:szCs w:val="24"/>
        </w:rPr>
        <w:t>既能提高生物膜</w:t>
      </w:r>
      <w:r>
        <w:rPr>
          <w:rFonts w:ascii="Times New Roman" w:eastAsia="楷体" w:hAnsi="Times New Roman" w:cs="Times New Roman" w:hint="eastAsia"/>
          <w:bCs/>
          <w:color w:val="000000" w:themeColor="text1"/>
          <w:sz w:val="24"/>
          <w:szCs w:val="24"/>
        </w:rPr>
        <w:t>微生物细胞对外部环境的抵御能力，</w:t>
      </w:r>
      <w:r w:rsidRPr="0049227A">
        <w:rPr>
          <w:rFonts w:ascii="Times New Roman" w:eastAsia="楷体" w:hAnsi="Times New Roman" w:cs="Times New Roman" w:hint="eastAsia"/>
          <w:bCs/>
          <w:color w:val="000000" w:themeColor="text1"/>
          <w:sz w:val="24"/>
          <w:szCs w:val="24"/>
        </w:rPr>
        <w:t>又是影响生物膜稳定性的关键因素</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6]</w:t>
      </w:r>
      <w:r>
        <w:rPr>
          <w:rFonts w:ascii="Times New Roman" w:eastAsia="楷体" w:hAnsi="Times New Roman" w:cs="Times New Roman" w:hint="eastAsia"/>
          <w:bCs/>
          <w:color w:val="000000" w:themeColor="text1"/>
          <w:sz w:val="24"/>
          <w:szCs w:val="24"/>
        </w:rPr>
        <w:t>。</w:t>
      </w:r>
      <w:r w:rsidRPr="00BC6800">
        <w:rPr>
          <w:rFonts w:ascii="Times New Roman" w:eastAsia="楷体" w:hAnsi="Times New Roman" w:cs="Times New Roman"/>
          <w:bCs/>
          <w:color w:val="000000" w:themeColor="text1"/>
          <w:sz w:val="24"/>
          <w:szCs w:val="24"/>
        </w:rPr>
        <w:t>Y. Shen</w:t>
      </w:r>
      <w:r w:rsidRPr="00BC6800">
        <w:rPr>
          <w:rFonts w:ascii="Times New Roman" w:eastAsia="楷体" w:hAnsi="Times New Roman" w:cs="Times New Roman" w:hint="eastAsia"/>
          <w:bCs/>
          <w:color w:val="000000" w:themeColor="text1"/>
          <w:sz w:val="24"/>
          <w:szCs w:val="24"/>
        </w:rPr>
        <w:t>等</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7]</w:t>
      </w:r>
      <w:r w:rsidRPr="00BC6800">
        <w:rPr>
          <w:rFonts w:ascii="Times New Roman" w:eastAsia="楷体" w:hAnsi="Times New Roman" w:cs="Times New Roman" w:hint="eastAsia"/>
          <w:bCs/>
          <w:color w:val="000000" w:themeColor="text1"/>
          <w:sz w:val="24"/>
          <w:szCs w:val="24"/>
        </w:rPr>
        <w:t>发现，由于不同物种分泌</w:t>
      </w:r>
      <w:r w:rsidRPr="00BC6800">
        <w:rPr>
          <w:rFonts w:ascii="Times New Roman" w:eastAsia="楷体" w:hAnsi="Times New Roman" w:cs="Times New Roman" w:hint="eastAsia"/>
          <w:bCs/>
          <w:color w:val="000000" w:themeColor="text1"/>
          <w:sz w:val="24"/>
          <w:szCs w:val="24"/>
        </w:rPr>
        <w:t xml:space="preserve"> EPS </w:t>
      </w:r>
      <w:r w:rsidRPr="00BC6800">
        <w:rPr>
          <w:rFonts w:ascii="Times New Roman" w:eastAsia="楷体" w:hAnsi="Times New Roman" w:cs="Times New Roman" w:hint="eastAsia"/>
          <w:bCs/>
          <w:color w:val="000000" w:themeColor="text1"/>
          <w:sz w:val="24"/>
          <w:szCs w:val="24"/>
        </w:rPr>
        <w:t>的能力不同，通过对二形栅藻、斜生栅藻、原始小球藻、普通小球藻、绿球藻、整齐盘形藻分别静止于锥形瓶中，监测其成膜及生长情况发现，绿球藻</w:t>
      </w:r>
      <w:r w:rsidRPr="00BC6800">
        <w:rPr>
          <w:rFonts w:ascii="Times New Roman" w:eastAsia="楷体" w:hAnsi="Times New Roman" w:cs="Times New Roman" w:hint="eastAsia"/>
          <w:bCs/>
          <w:color w:val="000000" w:themeColor="text1"/>
          <w:sz w:val="24"/>
          <w:szCs w:val="24"/>
        </w:rPr>
        <w:t xml:space="preserve"> EPS </w:t>
      </w:r>
      <w:r w:rsidRPr="00BC6800">
        <w:rPr>
          <w:rFonts w:ascii="Times New Roman" w:eastAsia="楷体" w:hAnsi="Times New Roman" w:cs="Times New Roman" w:hint="eastAsia"/>
          <w:bCs/>
          <w:color w:val="000000" w:themeColor="text1"/>
          <w:sz w:val="24"/>
          <w:szCs w:val="24"/>
        </w:rPr>
        <w:t>分泌量最多，生物质积累速度最快，且成膜情况最佳。而在生长过程中，</w:t>
      </w:r>
      <w:r w:rsidRPr="00BC6800">
        <w:rPr>
          <w:rFonts w:ascii="Times New Roman" w:eastAsia="楷体" w:hAnsi="Times New Roman" w:cs="Times New Roman" w:hint="eastAsia"/>
          <w:bCs/>
          <w:color w:val="000000" w:themeColor="text1"/>
          <w:sz w:val="24"/>
          <w:szCs w:val="24"/>
        </w:rPr>
        <w:t>Davis</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8]</w:t>
      </w:r>
      <w:r w:rsidRPr="00BC6800">
        <w:rPr>
          <w:rFonts w:ascii="Times New Roman" w:eastAsia="楷体" w:hAnsi="Times New Roman" w:cs="Times New Roman" w:hint="eastAsia"/>
          <w:bCs/>
          <w:color w:val="000000" w:themeColor="text1"/>
          <w:sz w:val="24"/>
          <w:szCs w:val="24"/>
        </w:rPr>
        <w:t>等用二次沉淀池的污水培养混合藻种，发现绿藻（毛枝藻、鞘藻、丝藻、栅藻）的生长速度大于蓝绿藻（颤藻、鞘丝藻）和硅藻。</w:t>
      </w:r>
      <w:r>
        <w:rPr>
          <w:rFonts w:ascii="Times New Roman" w:eastAsia="楷体" w:hAnsi="Times New Roman" w:cs="Times New Roman" w:hint="eastAsia"/>
          <w:bCs/>
          <w:color w:val="000000" w:themeColor="text1"/>
          <w:sz w:val="24"/>
          <w:szCs w:val="24"/>
        </w:rPr>
        <w:t>由于细菌往往比微藻分泌较多</w:t>
      </w:r>
      <w:r w:rsidRPr="0049227A">
        <w:rPr>
          <w:rFonts w:ascii="Times New Roman" w:eastAsia="楷体" w:hAnsi="Times New Roman" w:cs="Times New Roman" w:hint="eastAsia"/>
          <w:bCs/>
          <w:color w:val="000000" w:themeColor="text1"/>
          <w:sz w:val="24"/>
          <w:szCs w:val="24"/>
        </w:rPr>
        <w:t>的</w:t>
      </w:r>
      <w:r w:rsidRPr="0049227A">
        <w:rPr>
          <w:rFonts w:ascii="Times New Roman" w:eastAsia="楷体" w:hAnsi="Times New Roman" w:cs="Times New Roman" w:hint="eastAsia"/>
          <w:bCs/>
          <w:color w:val="000000" w:themeColor="text1"/>
          <w:sz w:val="24"/>
          <w:szCs w:val="24"/>
        </w:rPr>
        <w:t xml:space="preserve"> EPS</w:t>
      </w:r>
      <w:r>
        <w:rPr>
          <w:rFonts w:ascii="Times New Roman" w:eastAsia="楷体" w:hAnsi="Times New Roman" w:cs="Times New Roman" w:hint="eastAsia"/>
          <w:bCs/>
          <w:color w:val="000000" w:themeColor="text1"/>
          <w:sz w:val="24"/>
          <w:szCs w:val="24"/>
        </w:rPr>
        <w:t>，因此研究者们便利用生物方法，将</w:t>
      </w:r>
      <w:r w:rsidRPr="0049227A">
        <w:rPr>
          <w:rFonts w:ascii="Times New Roman" w:eastAsia="楷体" w:hAnsi="Times New Roman" w:cs="Times New Roman" w:hint="eastAsia"/>
          <w:bCs/>
          <w:color w:val="000000" w:themeColor="text1"/>
          <w:sz w:val="24"/>
          <w:szCs w:val="24"/>
        </w:rPr>
        <w:t>细菌和微藻进行共生培养</w:t>
      </w:r>
      <w:r>
        <w:rPr>
          <w:rFonts w:ascii="Times New Roman" w:eastAsia="楷体" w:hAnsi="Times New Roman" w:cs="Times New Roman" w:hint="eastAsia"/>
          <w:bCs/>
          <w:color w:val="000000" w:themeColor="text1"/>
          <w:sz w:val="24"/>
          <w:szCs w:val="24"/>
        </w:rPr>
        <w:t>，</w:t>
      </w:r>
      <w:r w:rsidRPr="0049227A">
        <w:rPr>
          <w:rFonts w:ascii="Times New Roman" w:eastAsia="楷体" w:hAnsi="Times New Roman" w:cs="Times New Roman" w:hint="eastAsia"/>
          <w:bCs/>
          <w:color w:val="000000" w:themeColor="text1"/>
          <w:sz w:val="24"/>
          <w:szCs w:val="24"/>
        </w:rPr>
        <w:t>从而加速微藻生物膜的形成</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9]</w:t>
      </w:r>
      <w:r>
        <w:rPr>
          <w:rFonts w:ascii="Times New Roman" w:eastAsia="楷体" w:hAnsi="Times New Roman" w:cs="Times New Roman" w:hint="eastAsia"/>
          <w:bCs/>
          <w:color w:val="000000" w:themeColor="text1"/>
          <w:sz w:val="24"/>
          <w:szCs w:val="24"/>
        </w:rPr>
        <w:t>。</w:t>
      </w:r>
      <w:r w:rsidRPr="0049227A">
        <w:rPr>
          <w:rFonts w:ascii="Times New Roman" w:eastAsia="楷体" w:hAnsi="Times New Roman" w:cs="Times New Roman" w:hint="eastAsia"/>
          <w:bCs/>
          <w:color w:val="000000" w:themeColor="text1"/>
          <w:sz w:val="24"/>
          <w:szCs w:val="24"/>
        </w:rPr>
        <w:t>然而，由于部分细菌会以微藻为有机物底物将其消化吞食，致使微藻生物质产量较低，因此该方法对共生细菌及微藻的种类选择要求较</w:t>
      </w:r>
      <w:r>
        <w:rPr>
          <w:rFonts w:ascii="Times New Roman" w:eastAsia="楷体" w:hAnsi="Times New Roman" w:cs="Times New Roman" w:hint="eastAsia"/>
          <w:bCs/>
          <w:color w:val="000000" w:themeColor="text1"/>
          <w:sz w:val="24"/>
          <w:szCs w:val="24"/>
        </w:rPr>
        <w:t>为</w:t>
      </w:r>
      <w:r w:rsidRPr="0049227A">
        <w:rPr>
          <w:rFonts w:ascii="Times New Roman" w:eastAsia="楷体" w:hAnsi="Times New Roman" w:cs="Times New Roman" w:hint="eastAsia"/>
          <w:bCs/>
          <w:color w:val="000000" w:themeColor="text1"/>
          <w:sz w:val="24"/>
          <w:szCs w:val="24"/>
        </w:rPr>
        <w:t>严苛</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10]</w:t>
      </w:r>
      <w:r w:rsidRPr="0049227A">
        <w:rPr>
          <w:rFonts w:ascii="Times New Roman" w:eastAsia="楷体" w:hAnsi="Times New Roman" w:cs="Times New Roman" w:hint="eastAsia"/>
          <w:bCs/>
          <w:color w:val="000000" w:themeColor="text1"/>
          <w:sz w:val="24"/>
          <w:szCs w:val="24"/>
        </w:rPr>
        <w:t>。此外，</w:t>
      </w:r>
      <w:r w:rsidRPr="0049227A">
        <w:rPr>
          <w:rFonts w:ascii="Times New Roman" w:eastAsia="楷体" w:hAnsi="Times New Roman" w:cs="Times New Roman" w:hint="eastAsia"/>
          <w:bCs/>
          <w:color w:val="000000" w:themeColor="text1"/>
          <w:sz w:val="24"/>
          <w:szCs w:val="24"/>
        </w:rPr>
        <w:t xml:space="preserve">EPS </w:t>
      </w:r>
      <w:r w:rsidRPr="0049227A">
        <w:rPr>
          <w:rFonts w:ascii="Times New Roman" w:eastAsia="楷体" w:hAnsi="Times New Roman" w:cs="Times New Roman" w:hint="eastAsia"/>
          <w:bCs/>
          <w:color w:val="000000" w:themeColor="text1"/>
          <w:sz w:val="24"/>
          <w:szCs w:val="24"/>
        </w:rPr>
        <w:t>对生物膜的影响具有两面性，一方面较多的</w:t>
      </w:r>
      <w:r w:rsidRPr="0049227A">
        <w:rPr>
          <w:rFonts w:ascii="Times New Roman" w:eastAsia="楷体" w:hAnsi="Times New Roman" w:cs="Times New Roman" w:hint="eastAsia"/>
          <w:bCs/>
          <w:color w:val="000000" w:themeColor="text1"/>
          <w:sz w:val="24"/>
          <w:szCs w:val="24"/>
        </w:rPr>
        <w:t xml:space="preserve"> EPS </w:t>
      </w:r>
      <w:r w:rsidRPr="0049227A">
        <w:rPr>
          <w:rFonts w:ascii="Times New Roman" w:eastAsia="楷体" w:hAnsi="Times New Roman" w:cs="Times New Roman" w:hint="eastAsia"/>
          <w:bCs/>
          <w:color w:val="000000" w:themeColor="text1"/>
          <w:sz w:val="24"/>
          <w:szCs w:val="24"/>
        </w:rPr>
        <w:t>会提高生物膜的抗逆性及附着稳定性，但另一方面，由于</w:t>
      </w:r>
      <w:r w:rsidRPr="0049227A">
        <w:rPr>
          <w:rFonts w:ascii="Times New Roman" w:eastAsia="楷体" w:hAnsi="Times New Roman" w:cs="Times New Roman" w:hint="eastAsia"/>
          <w:bCs/>
          <w:color w:val="000000" w:themeColor="text1"/>
          <w:sz w:val="24"/>
          <w:szCs w:val="24"/>
        </w:rPr>
        <w:t xml:space="preserve"> EPS </w:t>
      </w:r>
      <w:r w:rsidRPr="0049227A">
        <w:rPr>
          <w:rFonts w:ascii="Times New Roman" w:eastAsia="楷体" w:hAnsi="Times New Roman" w:cs="Times New Roman" w:hint="eastAsia"/>
          <w:bCs/>
          <w:color w:val="000000" w:themeColor="text1"/>
          <w:sz w:val="24"/>
          <w:szCs w:val="24"/>
        </w:rPr>
        <w:t>是以包被的形式包裹着微生物细胞形成具有一定结构的生物膜，当</w:t>
      </w:r>
      <w:r w:rsidRPr="0049227A">
        <w:rPr>
          <w:rFonts w:ascii="Times New Roman" w:eastAsia="楷体" w:hAnsi="Times New Roman" w:cs="Times New Roman" w:hint="eastAsia"/>
          <w:bCs/>
          <w:color w:val="000000" w:themeColor="text1"/>
          <w:sz w:val="24"/>
          <w:szCs w:val="24"/>
        </w:rPr>
        <w:t xml:space="preserve"> EPS </w:t>
      </w:r>
      <w:r>
        <w:rPr>
          <w:rFonts w:ascii="Times New Roman" w:eastAsia="楷体" w:hAnsi="Times New Roman" w:cs="Times New Roman" w:hint="eastAsia"/>
          <w:bCs/>
          <w:color w:val="000000" w:themeColor="text1"/>
          <w:sz w:val="24"/>
          <w:szCs w:val="24"/>
        </w:rPr>
        <w:t>过</w:t>
      </w:r>
      <w:r w:rsidRPr="0049227A">
        <w:rPr>
          <w:rFonts w:ascii="Times New Roman" w:eastAsia="楷体" w:hAnsi="Times New Roman" w:cs="Times New Roman" w:hint="eastAsia"/>
          <w:bCs/>
          <w:color w:val="000000" w:themeColor="text1"/>
          <w:sz w:val="24"/>
          <w:szCs w:val="24"/>
        </w:rPr>
        <w:t>多时，则会使生物膜传质阻力增加，</w:t>
      </w:r>
      <w:r>
        <w:rPr>
          <w:rFonts w:ascii="Times New Roman" w:eastAsia="楷体" w:hAnsi="Times New Roman" w:cs="Times New Roman" w:hint="eastAsia"/>
          <w:bCs/>
          <w:color w:val="000000" w:themeColor="text1"/>
          <w:sz w:val="24"/>
          <w:szCs w:val="24"/>
        </w:rPr>
        <w:t>反而不利于微生物生长及生物膜的进一步</w:t>
      </w:r>
      <w:r w:rsidRPr="0049227A">
        <w:rPr>
          <w:rFonts w:ascii="Times New Roman" w:eastAsia="楷体" w:hAnsi="Times New Roman" w:cs="Times New Roman" w:hint="eastAsia"/>
          <w:bCs/>
          <w:color w:val="000000" w:themeColor="text1"/>
          <w:sz w:val="24"/>
          <w:szCs w:val="24"/>
        </w:rPr>
        <w:t>发展。</w:t>
      </w:r>
      <w:r w:rsidRPr="00524142">
        <w:rPr>
          <w:rFonts w:ascii="Times New Roman" w:eastAsia="楷体" w:hAnsi="Times New Roman" w:cs="Times New Roman" w:hint="eastAsia"/>
          <w:bCs/>
          <w:sz w:val="24"/>
          <w:szCs w:val="24"/>
        </w:rPr>
        <w:t>由于沼液中也存在一些细菌，因此沼液环境下的微藻生物膜相比于纯藻生物膜，其</w:t>
      </w:r>
      <w:r w:rsidRPr="00524142">
        <w:rPr>
          <w:rFonts w:ascii="Times New Roman" w:eastAsia="楷体" w:hAnsi="Times New Roman" w:cs="Times New Roman" w:hint="eastAsia"/>
          <w:bCs/>
          <w:sz w:val="24"/>
          <w:szCs w:val="24"/>
        </w:rPr>
        <w:t>E</w:t>
      </w:r>
      <w:r w:rsidRPr="00524142">
        <w:rPr>
          <w:rFonts w:ascii="Times New Roman" w:eastAsia="楷体" w:hAnsi="Times New Roman" w:cs="Times New Roman"/>
          <w:bCs/>
          <w:sz w:val="24"/>
          <w:szCs w:val="24"/>
        </w:rPr>
        <w:t>PS</w:t>
      </w:r>
      <w:r w:rsidRPr="00524142">
        <w:rPr>
          <w:rFonts w:ascii="Times New Roman" w:eastAsia="楷体" w:hAnsi="Times New Roman" w:cs="Times New Roman" w:hint="eastAsia"/>
          <w:bCs/>
          <w:sz w:val="24"/>
          <w:szCs w:val="24"/>
        </w:rPr>
        <w:t>含量更多，进而生物膜结构可能更加紧密。但此情况对沼液环境下形成的生物膜所产生的利弊，不仅取决与</w:t>
      </w:r>
      <w:r w:rsidRPr="00524142">
        <w:rPr>
          <w:rFonts w:ascii="Times New Roman" w:eastAsia="楷体" w:hAnsi="Times New Roman" w:cs="Times New Roman"/>
          <w:bCs/>
          <w:sz w:val="24"/>
          <w:szCs w:val="24"/>
        </w:rPr>
        <w:t>EPS</w:t>
      </w:r>
      <w:r w:rsidRPr="00524142">
        <w:rPr>
          <w:rFonts w:ascii="Times New Roman" w:eastAsia="楷体" w:hAnsi="Times New Roman" w:cs="Times New Roman" w:hint="eastAsia"/>
          <w:bCs/>
          <w:sz w:val="24"/>
          <w:szCs w:val="24"/>
        </w:rPr>
        <w:t>含量的多少，还取决与沼液中细菌的种类及其代谢物质对微藻细胞生长造成的影响。</w:t>
      </w:r>
    </w:p>
    <w:p w14:paraId="12809D8F" w14:textId="77777777" w:rsidR="009441A1" w:rsidRDefault="009441A1" w:rsidP="00CA1F94">
      <w:pPr>
        <w:spacing w:line="400" w:lineRule="exact"/>
        <w:ind w:firstLineChars="200" w:firstLine="480"/>
        <w:rPr>
          <w:rFonts w:ascii="Times New Roman" w:eastAsia="楷体" w:hAnsi="Times New Roman" w:cs="Times New Roman"/>
          <w:bCs/>
          <w:color w:val="000000" w:themeColor="text1"/>
          <w:sz w:val="24"/>
          <w:szCs w:val="24"/>
        </w:rPr>
      </w:pPr>
      <w:r w:rsidRPr="00857A04">
        <w:rPr>
          <w:rFonts w:ascii="Times New Roman" w:eastAsia="楷体" w:hAnsi="Times New Roman" w:cs="Times New Roman"/>
          <w:bCs/>
          <w:color w:val="0070C0"/>
          <w:sz w:val="24"/>
          <w:szCs w:val="24"/>
        </w:rPr>
        <w:fldChar w:fldCharType="begin"/>
      </w:r>
      <w:r w:rsidRPr="00857A04">
        <w:rPr>
          <w:rFonts w:ascii="Times New Roman" w:eastAsia="楷体" w:hAnsi="Times New Roman" w:cs="Times New Roman"/>
          <w:bCs/>
          <w:color w:val="0070C0"/>
          <w:sz w:val="24"/>
          <w:szCs w:val="24"/>
        </w:rPr>
        <w:instrText xml:space="preserve"> </w:instrText>
      </w:r>
      <w:r w:rsidRPr="00857A04">
        <w:rPr>
          <w:rFonts w:ascii="Times New Roman" w:eastAsia="楷体" w:hAnsi="Times New Roman" w:cs="Times New Roman" w:hint="eastAsia"/>
          <w:bCs/>
          <w:color w:val="0070C0"/>
          <w:sz w:val="24"/>
          <w:szCs w:val="24"/>
        </w:rPr>
        <w:instrText>= 2 \* GB3</w:instrText>
      </w:r>
      <w:r w:rsidRPr="00857A04">
        <w:rPr>
          <w:rFonts w:ascii="Times New Roman" w:eastAsia="楷体" w:hAnsi="Times New Roman" w:cs="Times New Roman"/>
          <w:bCs/>
          <w:color w:val="0070C0"/>
          <w:sz w:val="24"/>
          <w:szCs w:val="24"/>
        </w:rPr>
        <w:instrText xml:space="preserve"> </w:instrText>
      </w:r>
      <w:r w:rsidRPr="00857A04">
        <w:rPr>
          <w:rFonts w:ascii="Times New Roman" w:eastAsia="楷体" w:hAnsi="Times New Roman" w:cs="Times New Roman"/>
          <w:bCs/>
          <w:color w:val="0070C0"/>
          <w:sz w:val="24"/>
          <w:szCs w:val="24"/>
        </w:rPr>
        <w:fldChar w:fldCharType="separate"/>
      </w:r>
      <w:r w:rsidRPr="00857A04">
        <w:rPr>
          <w:rFonts w:ascii="Times New Roman" w:eastAsia="楷体" w:hAnsi="Times New Roman" w:cs="Times New Roman" w:hint="eastAsia"/>
          <w:bCs/>
          <w:noProof/>
          <w:color w:val="0070C0"/>
          <w:sz w:val="24"/>
          <w:szCs w:val="24"/>
        </w:rPr>
        <w:t>②</w:t>
      </w:r>
      <w:r w:rsidRPr="00857A04">
        <w:rPr>
          <w:rFonts w:ascii="Times New Roman" w:eastAsia="楷体" w:hAnsi="Times New Roman" w:cs="Times New Roman"/>
          <w:bCs/>
          <w:color w:val="0070C0"/>
          <w:sz w:val="24"/>
          <w:szCs w:val="24"/>
        </w:rPr>
        <w:fldChar w:fldCharType="end"/>
      </w:r>
      <w:r w:rsidRPr="00857A04">
        <w:rPr>
          <w:rFonts w:ascii="Times New Roman" w:eastAsia="楷体" w:hAnsi="Times New Roman" w:cs="Times New Roman"/>
          <w:bCs/>
          <w:color w:val="0070C0"/>
          <w:sz w:val="24"/>
          <w:szCs w:val="24"/>
        </w:rPr>
        <w:t xml:space="preserve"> </w:t>
      </w:r>
      <w:r w:rsidRPr="00857A04">
        <w:rPr>
          <w:rFonts w:ascii="Times New Roman" w:eastAsia="楷体" w:hAnsi="Times New Roman" w:cs="Times New Roman" w:hint="eastAsia"/>
          <w:bCs/>
          <w:color w:val="0070C0"/>
          <w:sz w:val="24"/>
          <w:szCs w:val="24"/>
        </w:rPr>
        <w:t>载体表面特性。</w:t>
      </w:r>
      <w:r w:rsidRPr="00BC6800">
        <w:rPr>
          <w:rFonts w:ascii="Times New Roman" w:eastAsia="楷体" w:hAnsi="Times New Roman" w:cs="Times New Roman" w:hint="eastAsia"/>
          <w:bCs/>
          <w:color w:val="000000" w:themeColor="text1"/>
          <w:sz w:val="24"/>
          <w:szCs w:val="24"/>
        </w:rPr>
        <w:t>载体的表面特性包括：形貌、粗糙度、浸润性、电荷性、</w:t>
      </w:r>
      <w:r>
        <w:rPr>
          <w:rFonts w:ascii="Times New Roman" w:eastAsia="楷体" w:hAnsi="Times New Roman" w:cs="Times New Roman" w:hint="eastAsia"/>
          <w:bCs/>
          <w:color w:val="000000" w:themeColor="text1"/>
          <w:sz w:val="24"/>
          <w:szCs w:val="24"/>
        </w:rPr>
        <w:t>生物相容性等。表面粗糙度和形貌</w:t>
      </w:r>
      <w:r w:rsidRPr="00BC6800">
        <w:rPr>
          <w:rFonts w:ascii="Times New Roman" w:eastAsia="楷体" w:hAnsi="Times New Roman" w:cs="Times New Roman" w:hint="eastAsia"/>
          <w:bCs/>
          <w:color w:val="000000" w:themeColor="text1"/>
          <w:sz w:val="24"/>
          <w:szCs w:val="24"/>
        </w:rPr>
        <w:t>变化</w:t>
      </w:r>
      <w:r>
        <w:rPr>
          <w:rFonts w:ascii="Times New Roman" w:eastAsia="楷体" w:hAnsi="Times New Roman" w:cs="Times New Roman" w:hint="eastAsia"/>
          <w:bCs/>
          <w:color w:val="000000" w:themeColor="text1"/>
          <w:sz w:val="24"/>
          <w:szCs w:val="24"/>
        </w:rPr>
        <w:t>的增加可减少液体流动时</w:t>
      </w:r>
      <w:r w:rsidRPr="00BC6800">
        <w:rPr>
          <w:rFonts w:ascii="Times New Roman" w:eastAsia="楷体" w:hAnsi="Times New Roman" w:cs="Times New Roman" w:hint="eastAsia"/>
          <w:bCs/>
          <w:color w:val="000000" w:themeColor="text1"/>
          <w:sz w:val="24"/>
          <w:szCs w:val="24"/>
        </w:rPr>
        <w:t>生物膜中微生物细胞所承受的水力剪切力，</w:t>
      </w:r>
      <w:r>
        <w:rPr>
          <w:rFonts w:ascii="Times New Roman" w:eastAsia="楷体" w:hAnsi="Times New Roman" w:cs="Times New Roman" w:hint="eastAsia"/>
          <w:bCs/>
          <w:color w:val="000000" w:themeColor="text1"/>
          <w:sz w:val="24"/>
          <w:szCs w:val="24"/>
        </w:rPr>
        <w:t>从而大大减小</w:t>
      </w:r>
      <w:r w:rsidRPr="00BC6800">
        <w:rPr>
          <w:rFonts w:ascii="Times New Roman" w:eastAsia="楷体" w:hAnsi="Times New Roman" w:cs="Times New Roman" w:hint="eastAsia"/>
          <w:bCs/>
          <w:color w:val="000000" w:themeColor="text1"/>
          <w:sz w:val="24"/>
          <w:szCs w:val="24"/>
        </w:rPr>
        <w:t>细胞被冲刷的可能性。朱云龙等</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11]</w:t>
      </w:r>
      <w:r w:rsidRPr="00BC6800">
        <w:rPr>
          <w:rFonts w:ascii="Times New Roman" w:eastAsia="楷体" w:hAnsi="Times New Roman" w:cs="Times New Roman" w:hint="eastAsia"/>
          <w:bCs/>
          <w:color w:val="000000" w:themeColor="text1"/>
          <w:sz w:val="24"/>
          <w:szCs w:val="24"/>
        </w:rPr>
        <w:t>通过在</w:t>
      </w:r>
      <w:r>
        <w:rPr>
          <w:rFonts w:ascii="Times New Roman" w:eastAsia="楷体" w:hAnsi="Times New Roman" w:cs="Times New Roman" w:hint="eastAsia"/>
          <w:bCs/>
          <w:color w:val="000000" w:themeColor="text1"/>
          <w:sz w:val="24"/>
          <w:szCs w:val="24"/>
        </w:rPr>
        <w:t>线观测</w:t>
      </w:r>
      <w:r w:rsidRPr="00BC6800">
        <w:rPr>
          <w:rFonts w:ascii="Times New Roman" w:eastAsia="楷体" w:hAnsi="Times New Roman" w:cs="Times New Roman" w:hint="eastAsia"/>
          <w:bCs/>
          <w:color w:val="000000" w:themeColor="text1"/>
          <w:sz w:val="24"/>
          <w:szCs w:val="24"/>
        </w:rPr>
        <w:t>实验系统，发现在经打磨的载玻片上，粗糙度越大小球藻在其表面附着的生物量越多。</w:t>
      </w:r>
      <w:r>
        <w:rPr>
          <w:rFonts w:ascii="Times New Roman" w:eastAsia="楷体" w:hAnsi="Times New Roman" w:cs="Times New Roman" w:hint="eastAsia"/>
          <w:bCs/>
          <w:color w:val="000000" w:themeColor="text1"/>
          <w:sz w:val="24"/>
          <w:szCs w:val="24"/>
        </w:rPr>
        <w:t>Ozkan</w:t>
      </w:r>
      <w:r w:rsidRPr="00BC6800">
        <w:rPr>
          <w:rFonts w:ascii="Times New Roman" w:eastAsia="楷体" w:hAnsi="Times New Roman" w:cs="Times New Roman" w:hint="eastAsia"/>
          <w:bCs/>
          <w:color w:val="000000" w:themeColor="text1"/>
          <w:sz w:val="24"/>
          <w:szCs w:val="24"/>
        </w:rPr>
        <w:t>等</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12]</w:t>
      </w:r>
      <w:r>
        <w:rPr>
          <w:rFonts w:ascii="Times New Roman" w:eastAsia="楷体" w:hAnsi="Times New Roman" w:cs="Times New Roman" w:hint="eastAsia"/>
          <w:bCs/>
          <w:color w:val="000000" w:themeColor="text1"/>
          <w:sz w:val="24"/>
          <w:szCs w:val="24"/>
        </w:rPr>
        <w:t>研究提出，在实验开</w:t>
      </w:r>
      <w:r w:rsidRPr="00BC6800">
        <w:rPr>
          <w:rFonts w:ascii="Times New Roman" w:eastAsia="楷体" w:hAnsi="Times New Roman" w:cs="Times New Roman" w:hint="eastAsia"/>
          <w:bCs/>
          <w:color w:val="000000" w:themeColor="text1"/>
          <w:sz w:val="24"/>
          <w:szCs w:val="24"/>
        </w:rPr>
        <w:t>始的</w:t>
      </w:r>
      <w:r>
        <w:rPr>
          <w:rFonts w:ascii="Times New Roman" w:eastAsia="楷体" w:hAnsi="Times New Roman" w:cs="Times New Roman" w:hint="eastAsia"/>
          <w:bCs/>
          <w:color w:val="000000" w:themeColor="text1"/>
          <w:sz w:val="24"/>
          <w:szCs w:val="24"/>
        </w:rPr>
        <w:t>前</w:t>
      </w:r>
      <w:r>
        <w:rPr>
          <w:rFonts w:ascii="Times New Roman" w:eastAsia="楷体" w:hAnsi="Times New Roman" w:cs="Times New Roman" w:hint="eastAsia"/>
          <w:bCs/>
          <w:color w:val="000000" w:themeColor="text1"/>
          <w:sz w:val="24"/>
          <w:szCs w:val="24"/>
        </w:rPr>
        <w:t>4</w:t>
      </w:r>
      <w:r>
        <w:rPr>
          <w:rFonts w:ascii="Times New Roman" w:eastAsia="楷体" w:hAnsi="Times New Roman" w:cs="Times New Roman" w:hint="eastAsia"/>
          <w:bCs/>
          <w:color w:val="000000" w:themeColor="text1"/>
          <w:sz w:val="24"/>
          <w:szCs w:val="24"/>
        </w:rPr>
        <w:t>分钟内</w:t>
      </w:r>
      <w:r w:rsidRPr="00BC6800">
        <w:rPr>
          <w:rFonts w:ascii="Times New Roman" w:eastAsia="楷体" w:hAnsi="Times New Roman" w:cs="Times New Roman" w:hint="eastAsia"/>
          <w:bCs/>
          <w:color w:val="000000" w:themeColor="text1"/>
          <w:sz w:val="24"/>
          <w:szCs w:val="24"/>
        </w:rPr>
        <w:t>，普通小球藻在疏水材料（</w:t>
      </w:r>
      <w:r w:rsidRPr="00BC6800">
        <w:rPr>
          <w:rFonts w:ascii="Times New Roman" w:eastAsia="楷体" w:hAnsi="Times New Roman" w:cs="Times New Roman" w:hint="eastAsia"/>
          <w:bCs/>
          <w:color w:val="000000" w:themeColor="text1"/>
          <w:sz w:val="24"/>
          <w:szCs w:val="24"/>
        </w:rPr>
        <w:t xml:space="preserve">ITO </w:t>
      </w:r>
      <w:r w:rsidRPr="00BC6800">
        <w:rPr>
          <w:rFonts w:ascii="Times New Roman" w:eastAsia="楷体" w:hAnsi="Times New Roman" w:cs="Times New Roman" w:hint="eastAsia"/>
          <w:bCs/>
          <w:color w:val="000000" w:themeColor="text1"/>
          <w:sz w:val="24"/>
          <w:szCs w:val="24"/>
        </w:rPr>
        <w:t>表面）表面的附着速率是在亲水表面附着速率的</w:t>
      </w:r>
      <w:r w:rsidRPr="00BC6800">
        <w:rPr>
          <w:rFonts w:ascii="Times New Roman" w:eastAsia="楷体" w:hAnsi="Times New Roman" w:cs="Times New Roman" w:hint="eastAsia"/>
          <w:bCs/>
          <w:color w:val="000000" w:themeColor="text1"/>
          <w:sz w:val="24"/>
          <w:szCs w:val="24"/>
        </w:rPr>
        <w:t xml:space="preserve"> 3 </w:t>
      </w:r>
      <w:r w:rsidRPr="00BC6800">
        <w:rPr>
          <w:rFonts w:ascii="Times New Roman" w:eastAsia="楷体" w:hAnsi="Times New Roman" w:cs="Times New Roman" w:hint="eastAsia"/>
          <w:bCs/>
          <w:color w:val="000000" w:themeColor="text1"/>
          <w:sz w:val="24"/>
          <w:szCs w:val="24"/>
        </w:rPr>
        <w:t>倍左右；</w:t>
      </w:r>
      <w:r>
        <w:rPr>
          <w:rFonts w:ascii="Times New Roman" w:eastAsia="楷体" w:hAnsi="Times New Roman" w:cs="Times New Roman" w:hint="eastAsia"/>
          <w:bCs/>
          <w:color w:val="000000" w:themeColor="text1"/>
          <w:sz w:val="24"/>
          <w:szCs w:val="24"/>
        </w:rPr>
        <w:t>实验开始</w:t>
      </w:r>
      <w:r>
        <w:rPr>
          <w:rFonts w:ascii="Times New Roman" w:eastAsia="楷体" w:hAnsi="Times New Roman" w:cs="Times New Roman" w:hint="eastAsia"/>
          <w:bCs/>
          <w:color w:val="000000" w:themeColor="text1"/>
          <w:sz w:val="24"/>
          <w:szCs w:val="24"/>
        </w:rPr>
        <w:t>320</w:t>
      </w:r>
      <w:r w:rsidRPr="00BC6800">
        <w:rPr>
          <w:rFonts w:ascii="Times New Roman" w:eastAsia="楷体" w:hAnsi="Times New Roman" w:cs="Times New Roman" w:hint="eastAsia"/>
          <w:bCs/>
          <w:color w:val="000000" w:themeColor="text1"/>
          <w:sz w:val="24"/>
          <w:szCs w:val="24"/>
        </w:rPr>
        <w:t>分钟后</w:t>
      </w:r>
      <w:r>
        <w:rPr>
          <w:rFonts w:ascii="Times New Roman" w:eastAsia="楷体" w:hAnsi="Times New Roman" w:cs="Times New Roman" w:hint="eastAsia"/>
          <w:bCs/>
          <w:color w:val="000000" w:themeColor="text1"/>
          <w:sz w:val="24"/>
          <w:szCs w:val="24"/>
        </w:rPr>
        <w:t>，其</w:t>
      </w:r>
      <w:r w:rsidRPr="00BC6800">
        <w:rPr>
          <w:rFonts w:ascii="Times New Roman" w:eastAsia="楷体" w:hAnsi="Times New Roman" w:cs="Times New Roman" w:hint="eastAsia"/>
          <w:bCs/>
          <w:color w:val="000000" w:themeColor="text1"/>
          <w:sz w:val="24"/>
          <w:szCs w:val="24"/>
        </w:rPr>
        <w:t>在疏水表面的附着密度为在亲水表面附着密度的</w:t>
      </w:r>
      <w:r>
        <w:rPr>
          <w:rFonts w:ascii="Times New Roman" w:eastAsia="楷体" w:hAnsi="Times New Roman" w:cs="Times New Roman" w:hint="eastAsia"/>
          <w:bCs/>
          <w:color w:val="000000" w:themeColor="text1"/>
          <w:sz w:val="24"/>
          <w:szCs w:val="24"/>
        </w:rPr>
        <w:t>2.7</w:t>
      </w:r>
      <w:r>
        <w:rPr>
          <w:rFonts w:ascii="Times New Roman" w:eastAsia="楷体" w:hAnsi="Times New Roman" w:cs="Times New Roman" w:hint="eastAsia"/>
          <w:bCs/>
          <w:color w:val="000000" w:themeColor="text1"/>
          <w:sz w:val="24"/>
          <w:szCs w:val="24"/>
        </w:rPr>
        <w:t>倍。</w:t>
      </w:r>
      <w:r w:rsidRPr="0046328C">
        <w:rPr>
          <w:rFonts w:ascii="Times New Roman" w:eastAsia="楷体" w:hAnsi="Times New Roman" w:cs="Times New Roman" w:hint="eastAsia"/>
          <w:bCs/>
          <w:color w:val="000000" w:themeColor="text1"/>
          <w:sz w:val="24"/>
          <w:szCs w:val="24"/>
        </w:rPr>
        <w:t xml:space="preserve">Shen </w:t>
      </w:r>
      <w:r w:rsidRPr="0046328C">
        <w:rPr>
          <w:rFonts w:ascii="Times New Roman" w:eastAsia="楷体" w:hAnsi="Times New Roman" w:cs="Times New Roman" w:hint="eastAsia"/>
          <w:bCs/>
          <w:color w:val="000000" w:themeColor="text1"/>
          <w:sz w:val="24"/>
          <w:szCs w:val="24"/>
        </w:rPr>
        <w:t>等</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7]</w:t>
      </w:r>
      <w:r w:rsidRPr="0046328C">
        <w:rPr>
          <w:rFonts w:ascii="Times New Roman" w:eastAsia="楷体" w:hAnsi="Times New Roman" w:cs="Times New Roman" w:hint="eastAsia"/>
          <w:bCs/>
          <w:color w:val="000000" w:themeColor="text1"/>
          <w:sz w:val="24"/>
          <w:szCs w:val="24"/>
        </w:rPr>
        <w:t>研究了微藻在波浪形聚乙烯材料表面的附着效果，发现波浪形斜坡结构可使微藻细胞更容易被低洼的谷地区域捕获并增加细胞初始附着的牢固性，因此在波浪板凹陷处生物膜较厚，最终生物质量可达</w:t>
      </w:r>
      <w:r w:rsidRPr="0046328C">
        <w:rPr>
          <w:rFonts w:ascii="Times New Roman" w:eastAsia="楷体" w:hAnsi="Times New Roman" w:cs="Times New Roman" w:hint="eastAsia"/>
          <w:bCs/>
          <w:color w:val="000000" w:themeColor="text1"/>
          <w:sz w:val="24"/>
          <w:szCs w:val="24"/>
        </w:rPr>
        <w:t>22.05 g m</w:t>
      </w:r>
      <w:r w:rsidRPr="0046328C">
        <w:rPr>
          <w:rFonts w:ascii="Times New Roman" w:eastAsia="楷体" w:hAnsi="Times New Roman" w:cs="Times New Roman" w:hint="eastAsia"/>
          <w:bCs/>
          <w:color w:val="000000" w:themeColor="text1"/>
          <w:sz w:val="24"/>
          <w:szCs w:val="24"/>
          <w:vertAlign w:val="superscript"/>
        </w:rPr>
        <w:t>-2</w:t>
      </w:r>
      <w:r w:rsidRPr="0046328C">
        <w:rPr>
          <w:rFonts w:ascii="Times New Roman" w:eastAsia="楷体" w:hAnsi="Times New Roman" w:cs="Times New Roman" w:hint="eastAsia"/>
          <w:bCs/>
          <w:color w:val="000000" w:themeColor="text1"/>
          <w:sz w:val="24"/>
          <w:szCs w:val="24"/>
        </w:rPr>
        <w:t>；</w:t>
      </w:r>
      <w:r w:rsidRPr="0046328C">
        <w:rPr>
          <w:rFonts w:ascii="Times New Roman" w:eastAsia="楷体" w:hAnsi="Times New Roman" w:cs="Times New Roman" w:hint="eastAsia"/>
          <w:bCs/>
          <w:color w:val="000000" w:themeColor="text1"/>
          <w:sz w:val="24"/>
          <w:szCs w:val="24"/>
        </w:rPr>
        <w:t>Ahsan</w:t>
      </w:r>
      <w:r w:rsidRPr="0046328C">
        <w:rPr>
          <w:rFonts w:ascii="Times New Roman" w:eastAsia="楷体" w:hAnsi="Times New Roman" w:cs="Times New Roman" w:hint="eastAsia"/>
          <w:bCs/>
          <w:color w:val="000000" w:themeColor="text1"/>
          <w:sz w:val="24"/>
          <w:szCs w:val="24"/>
        </w:rPr>
        <w:t>等</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13]</w:t>
      </w:r>
      <w:r w:rsidRPr="0046328C">
        <w:rPr>
          <w:rFonts w:ascii="Times New Roman" w:eastAsia="楷体" w:hAnsi="Times New Roman" w:cs="Times New Roman" w:hint="eastAsia"/>
          <w:bCs/>
          <w:color w:val="000000" w:themeColor="text1"/>
          <w:sz w:val="24"/>
          <w:szCs w:val="24"/>
        </w:rPr>
        <w:t>在</w:t>
      </w:r>
      <w:r w:rsidRPr="0046328C">
        <w:rPr>
          <w:rFonts w:ascii="Times New Roman" w:eastAsia="楷体" w:hAnsi="Times New Roman" w:cs="Times New Roman" w:hint="eastAsia"/>
          <w:bCs/>
          <w:color w:val="000000" w:themeColor="text1"/>
          <w:sz w:val="24"/>
          <w:szCs w:val="24"/>
        </w:rPr>
        <w:t xml:space="preserve"> PDMS </w:t>
      </w:r>
      <w:r w:rsidRPr="0046328C">
        <w:rPr>
          <w:rFonts w:ascii="Times New Roman" w:eastAsia="楷体" w:hAnsi="Times New Roman" w:cs="Times New Roman" w:hint="eastAsia"/>
          <w:bCs/>
          <w:color w:val="000000" w:themeColor="text1"/>
          <w:sz w:val="24"/>
          <w:szCs w:val="24"/>
        </w:rPr>
        <w:t>表面构建了阵列的柱状凸起，发现生物膜在有柱状凸起的载体表面的生长速率比在平板上提高了</w:t>
      </w:r>
      <w:r w:rsidRPr="0046328C">
        <w:rPr>
          <w:rFonts w:ascii="Times New Roman" w:eastAsia="楷体" w:hAnsi="Times New Roman" w:cs="Times New Roman" w:hint="eastAsia"/>
          <w:bCs/>
          <w:color w:val="000000" w:themeColor="text1"/>
          <w:sz w:val="24"/>
          <w:szCs w:val="24"/>
        </w:rPr>
        <w:t>40%</w:t>
      </w:r>
      <w:r w:rsidRPr="0046328C">
        <w:rPr>
          <w:rFonts w:ascii="Times New Roman" w:eastAsia="楷体" w:hAnsi="Times New Roman" w:cs="Times New Roman" w:hint="eastAsia"/>
          <w:bCs/>
          <w:color w:val="000000" w:themeColor="text1"/>
          <w:sz w:val="24"/>
          <w:szCs w:val="24"/>
        </w:rPr>
        <w:t>。由于藻细胞表面通常带负电荷，因此</w:t>
      </w:r>
      <w:r>
        <w:rPr>
          <w:rFonts w:ascii="Times New Roman" w:eastAsia="楷体" w:hAnsi="Times New Roman" w:cs="Times New Roman" w:hint="eastAsia"/>
          <w:bCs/>
          <w:color w:val="000000" w:themeColor="text1"/>
          <w:sz w:val="24"/>
          <w:szCs w:val="24"/>
        </w:rPr>
        <w:t>Lou</w:t>
      </w:r>
      <w:r w:rsidRPr="0046328C">
        <w:rPr>
          <w:rFonts w:ascii="Times New Roman" w:eastAsia="楷体" w:hAnsi="Times New Roman" w:cs="Times New Roman" w:hint="eastAsia"/>
          <w:bCs/>
          <w:color w:val="000000" w:themeColor="text1"/>
          <w:sz w:val="24"/>
          <w:szCs w:val="24"/>
        </w:rPr>
        <w:t>等</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14]</w:t>
      </w:r>
      <w:r w:rsidRPr="0046328C">
        <w:rPr>
          <w:rFonts w:ascii="Times New Roman" w:eastAsia="楷体" w:hAnsi="Times New Roman" w:cs="Times New Roman" w:hint="eastAsia"/>
          <w:bCs/>
          <w:color w:val="000000" w:themeColor="text1"/>
          <w:sz w:val="24"/>
          <w:szCs w:val="24"/>
        </w:rPr>
        <w:t>使用带正电的电极材料作为载体，利用异种电荷互相吸引的原理，加快了微藻的附着速度</w:t>
      </w:r>
      <w:r w:rsidRPr="00524142">
        <w:rPr>
          <w:rFonts w:ascii="Times New Roman" w:eastAsia="楷体" w:hAnsi="Times New Roman" w:cs="Times New Roman" w:hint="eastAsia"/>
          <w:bCs/>
          <w:sz w:val="24"/>
          <w:szCs w:val="24"/>
        </w:rPr>
        <w:t>。因此，针对具有表面疏水特性的基底，进一步进行基底修饰以增加其表面粗糙度及形貌变化程度是强化生物膜成膜的手段之一。</w:t>
      </w:r>
    </w:p>
    <w:p w14:paraId="6B293463" w14:textId="77777777" w:rsidR="009441A1" w:rsidRPr="009E1ED9" w:rsidRDefault="009441A1" w:rsidP="00CA1F94">
      <w:pPr>
        <w:spacing w:line="400" w:lineRule="exact"/>
        <w:ind w:firstLineChars="200" w:firstLine="480"/>
        <w:rPr>
          <w:rFonts w:ascii="Times New Roman" w:eastAsia="楷体" w:hAnsi="Times New Roman" w:cs="Times New Roman"/>
          <w:bCs/>
          <w:color w:val="000000" w:themeColor="text1"/>
          <w:sz w:val="24"/>
          <w:szCs w:val="24"/>
        </w:rPr>
      </w:pPr>
      <w:r w:rsidRPr="00857A04">
        <w:rPr>
          <w:rFonts w:ascii="Times New Roman" w:eastAsia="楷体" w:hAnsi="Times New Roman" w:cs="Times New Roman"/>
          <w:bCs/>
          <w:color w:val="0070C0"/>
          <w:sz w:val="24"/>
          <w:szCs w:val="24"/>
        </w:rPr>
        <w:fldChar w:fldCharType="begin"/>
      </w:r>
      <w:r w:rsidRPr="00857A04">
        <w:rPr>
          <w:rFonts w:ascii="Times New Roman" w:eastAsia="楷体" w:hAnsi="Times New Roman" w:cs="Times New Roman"/>
          <w:bCs/>
          <w:color w:val="0070C0"/>
          <w:sz w:val="24"/>
          <w:szCs w:val="24"/>
        </w:rPr>
        <w:instrText xml:space="preserve"> </w:instrText>
      </w:r>
      <w:r w:rsidRPr="00857A04">
        <w:rPr>
          <w:rFonts w:ascii="Times New Roman" w:eastAsia="楷体" w:hAnsi="Times New Roman" w:cs="Times New Roman" w:hint="eastAsia"/>
          <w:bCs/>
          <w:color w:val="0070C0"/>
          <w:sz w:val="24"/>
          <w:szCs w:val="24"/>
        </w:rPr>
        <w:instrText>= 3 \* GB3</w:instrText>
      </w:r>
      <w:r w:rsidRPr="00857A04">
        <w:rPr>
          <w:rFonts w:ascii="Times New Roman" w:eastAsia="楷体" w:hAnsi="Times New Roman" w:cs="Times New Roman"/>
          <w:bCs/>
          <w:color w:val="0070C0"/>
          <w:sz w:val="24"/>
          <w:szCs w:val="24"/>
        </w:rPr>
        <w:instrText xml:space="preserve"> </w:instrText>
      </w:r>
      <w:r w:rsidRPr="00857A04">
        <w:rPr>
          <w:rFonts w:ascii="Times New Roman" w:eastAsia="楷体" w:hAnsi="Times New Roman" w:cs="Times New Roman"/>
          <w:bCs/>
          <w:color w:val="0070C0"/>
          <w:sz w:val="24"/>
          <w:szCs w:val="24"/>
        </w:rPr>
        <w:fldChar w:fldCharType="separate"/>
      </w:r>
      <w:r w:rsidRPr="00857A04">
        <w:rPr>
          <w:rFonts w:ascii="Times New Roman" w:eastAsia="楷体" w:hAnsi="Times New Roman" w:cs="Times New Roman" w:hint="eastAsia"/>
          <w:bCs/>
          <w:noProof/>
          <w:color w:val="0070C0"/>
          <w:sz w:val="24"/>
          <w:szCs w:val="24"/>
        </w:rPr>
        <w:t>③</w:t>
      </w:r>
      <w:r w:rsidRPr="00857A04">
        <w:rPr>
          <w:rFonts w:ascii="Times New Roman" w:eastAsia="楷体" w:hAnsi="Times New Roman" w:cs="Times New Roman"/>
          <w:bCs/>
          <w:color w:val="0070C0"/>
          <w:sz w:val="24"/>
          <w:szCs w:val="24"/>
        </w:rPr>
        <w:fldChar w:fldCharType="end"/>
      </w:r>
      <w:r w:rsidRPr="00857A04">
        <w:rPr>
          <w:rFonts w:ascii="Times New Roman" w:eastAsia="楷体" w:hAnsi="Times New Roman" w:cs="Times New Roman" w:hint="eastAsia"/>
          <w:bCs/>
          <w:color w:val="0070C0"/>
          <w:sz w:val="24"/>
          <w:szCs w:val="24"/>
        </w:rPr>
        <w:t>培养条件。</w:t>
      </w:r>
      <w:r w:rsidRPr="007A1858">
        <w:rPr>
          <w:rFonts w:ascii="Times New Roman" w:eastAsia="楷体" w:hAnsi="Times New Roman" w:cs="Times New Roman" w:hint="eastAsia"/>
          <w:bCs/>
          <w:color w:val="000000" w:themeColor="text1"/>
          <w:sz w:val="24"/>
          <w:szCs w:val="24"/>
        </w:rPr>
        <w:t>生物膜的培养条件包括：</w:t>
      </w:r>
      <w:r>
        <w:rPr>
          <w:rFonts w:ascii="Times New Roman" w:eastAsia="楷体" w:hAnsi="Times New Roman" w:cs="Times New Roman" w:hint="eastAsia"/>
          <w:b/>
          <w:bCs/>
          <w:color w:val="000000" w:themeColor="text1"/>
          <w:sz w:val="24"/>
          <w:szCs w:val="24"/>
        </w:rPr>
        <w:t>温度、光照、底物浓度及种类</w:t>
      </w:r>
      <w:r w:rsidRPr="00656E1E">
        <w:rPr>
          <w:rFonts w:ascii="Times New Roman" w:eastAsia="楷体" w:hAnsi="Times New Roman" w:cs="Times New Roman" w:hint="eastAsia"/>
          <w:b/>
          <w:bCs/>
          <w:color w:val="000000" w:themeColor="text1"/>
          <w:sz w:val="24"/>
          <w:szCs w:val="24"/>
        </w:rPr>
        <w:t>、培养</w:t>
      </w:r>
      <w:r w:rsidRPr="00656E1E">
        <w:rPr>
          <w:rFonts w:ascii="Times New Roman" w:eastAsia="楷体" w:hAnsi="Times New Roman" w:cs="Times New Roman" w:hint="eastAsia"/>
          <w:b/>
          <w:bCs/>
          <w:color w:val="000000" w:themeColor="text1"/>
          <w:sz w:val="24"/>
          <w:szCs w:val="24"/>
        </w:rPr>
        <w:lastRenderedPageBreak/>
        <w:t>液</w:t>
      </w:r>
      <w:r w:rsidRPr="00656E1E">
        <w:rPr>
          <w:rFonts w:ascii="Times New Roman" w:eastAsia="楷体" w:hAnsi="Times New Roman" w:cs="Times New Roman" w:hint="eastAsia"/>
          <w:b/>
          <w:bCs/>
          <w:color w:val="000000" w:themeColor="text1"/>
          <w:sz w:val="24"/>
          <w:szCs w:val="24"/>
        </w:rPr>
        <w:t xml:space="preserve"> pH</w:t>
      </w:r>
      <w:r w:rsidRPr="00656E1E">
        <w:rPr>
          <w:rFonts w:ascii="Times New Roman" w:eastAsia="楷体" w:hAnsi="Times New Roman" w:cs="Times New Roman" w:hint="eastAsia"/>
          <w:b/>
          <w:bCs/>
          <w:color w:val="000000" w:themeColor="text1"/>
          <w:sz w:val="24"/>
          <w:szCs w:val="24"/>
        </w:rPr>
        <w:t>、碳源浓度</w:t>
      </w:r>
      <w:r w:rsidRPr="009E1ED9">
        <w:rPr>
          <w:rFonts w:ascii="Times New Roman" w:eastAsia="楷体" w:hAnsi="Times New Roman" w:cs="Times New Roman" w:hint="eastAsia"/>
          <w:bCs/>
          <w:color w:val="000000" w:themeColor="text1"/>
          <w:sz w:val="24"/>
          <w:szCs w:val="24"/>
        </w:rPr>
        <w:t>等诸多因素。</w:t>
      </w:r>
    </w:p>
    <w:p w14:paraId="26CBB812" w14:textId="77777777" w:rsidR="009441A1" w:rsidRDefault="009441A1" w:rsidP="00CA1F94">
      <w:pPr>
        <w:pStyle w:val="a3"/>
        <w:numPr>
          <w:ilvl w:val="0"/>
          <w:numId w:val="5"/>
        </w:numPr>
        <w:spacing w:line="400" w:lineRule="exact"/>
        <w:ind w:left="284" w:firstLineChars="0" w:hanging="284"/>
        <w:rPr>
          <w:rFonts w:ascii="Times New Roman" w:eastAsia="楷体" w:hAnsi="Times New Roman" w:cs="Times New Roman"/>
          <w:bCs/>
          <w:color w:val="000000" w:themeColor="text1"/>
          <w:sz w:val="24"/>
          <w:szCs w:val="24"/>
        </w:rPr>
      </w:pPr>
      <w:r w:rsidRPr="00FC545B">
        <w:rPr>
          <w:rFonts w:ascii="Times New Roman" w:eastAsia="楷体" w:hAnsi="Times New Roman" w:cs="Times New Roman" w:hint="eastAsia"/>
          <w:b/>
          <w:bCs/>
          <w:color w:val="FF0000"/>
          <w:sz w:val="24"/>
          <w:szCs w:val="24"/>
        </w:rPr>
        <w:t>温度</w:t>
      </w:r>
      <w:r w:rsidRPr="007A1858">
        <w:rPr>
          <w:rFonts w:ascii="Times New Roman" w:eastAsia="楷体" w:hAnsi="Times New Roman" w:cs="Times New Roman" w:hint="eastAsia"/>
          <w:bCs/>
          <w:color w:val="000000" w:themeColor="text1"/>
          <w:sz w:val="24"/>
          <w:szCs w:val="24"/>
        </w:rPr>
        <w:t>对微生物细胞的影响主要在两方面，一方</w:t>
      </w:r>
      <w:r>
        <w:rPr>
          <w:rFonts w:ascii="Times New Roman" w:eastAsia="楷体" w:hAnsi="Times New Roman" w:cs="Times New Roman" w:hint="eastAsia"/>
          <w:bCs/>
          <w:color w:val="000000" w:themeColor="text1"/>
          <w:sz w:val="24"/>
          <w:szCs w:val="24"/>
        </w:rPr>
        <w:t>面是影响与温度有关的藻细胞的组成物质的量及性质，特别是蛋白质与</w:t>
      </w:r>
      <w:r w:rsidRPr="007A1858">
        <w:rPr>
          <w:rFonts w:ascii="Times New Roman" w:eastAsia="楷体" w:hAnsi="Times New Roman" w:cs="Times New Roman" w:hint="eastAsia"/>
          <w:bCs/>
          <w:color w:val="000000" w:themeColor="text1"/>
          <w:sz w:val="24"/>
          <w:szCs w:val="24"/>
        </w:rPr>
        <w:t>脂肪；另一方面是影响与反应有关的温度系数，这个系数反过来又</w:t>
      </w:r>
      <w:r>
        <w:rPr>
          <w:rFonts w:ascii="Times New Roman" w:eastAsia="楷体" w:hAnsi="Times New Roman" w:cs="Times New Roman" w:hint="eastAsia"/>
          <w:bCs/>
          <w:color w:val="000000" w:themeColor="text1"/>
          <w:sz w:val="24"/>
          <w:szCs w:val="24"/>
        </w:rPr>
        <w:t>会影响反应活化能的高低。藻</w:t>
      </w:r>
      <w:r w:rsidRPr="00D1666A">
        <w:rPr>
          <w:rFonts w:ascii="Times New Roman" w:eastAsia="楷体" w:hAnsi="Times New Roman" w:cs="Times New Roman" w:hint="eastAsia"/>
          <w:bCs/>
          <w:color w:val="000000" w:themeColor="text1"/>
          <w:sz w:val="24"/>
          <w:szCs w:val="24"/>
        </w:rPr>
        <w:t>细胞主要从这两方面进行包括酶反应、细胞渗透性和细胞组成等代谢的调节</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15]</w:t>
      </w:r>
      <w:r w:rsidRPr="00D1666A">
        <w:rPr>
          <w:rFonts w:ascii="Times New Roman" w:eastAsia="楷体" w:hAnsi="Times New Roman" w:cs="Times New Roman" w:hint="eastAsia"/>
          <w:bCs/>
          <w:color w:val="000000" w:themeColor="text1"/>
          <w:sz w:val="24"/>
          <w:szCs w:val="24"/>
        </w:rPr>
        <w:t>。一般来说，</w:t>
      </w:r>
      <w:r>
        <w:rPr>
          <w:rFonts w:ascii="Times New Roman" w:eastAsia="楷体" w:hAnsi="Times New Roman" w:cs="Times New Roman"/>
          <w:bCs/>
          <w:color w:val="000000" w:themeColor="text1"/>
          <w:sz w:val="24"/>
          <w:szCs w:val="24"/>
        </w:rPr>
        <w:t>微藻生物量的</w:t>
      </w:r>
      <w:r>
        <w:rPr>
          <w:rFonts w:ascii="Times New Roman" w:eastAsia="楷体" w:hAnsi="Times New Roman" w:cs="Times New Roman" w:hint="eastAsia"/>
          <w:bCs/>
          <w:color w:val="000000" w:themeColor="text1"/>
          <w:sz w:val="24"/>
          <w:szCs w:val="24"/>
        </w:rPr>
        <w:t>生产</w:t>
      </w:r>
      <w:r w:rsidRPr="006B7215">
        <w:rPr>
          <w:rFonts w:ascii="Times New Roman" w:eastAsia="楷体" w:hAnsi="Times New Roman" w:cs="Times New Roman"/>
          <w:bCs/>
          <w:color w:val="000000" w:themeColor="text1"/>
          <w:sz w:val="24"/>
          <w:szCs w:val="24"/>
        </w:rPr>
        <w:t>效率对温度的依赖因物种而</w:t>
      </w:r>
      <w:r>
        <w:rPr>
          <w:rFonts w:ascii="Times New Roman" w:eastAsia="楷体" w:hAnsi="Times New Roman" w:cs="Times New Roman"/>
          <w:bCs/>
          <w:color w:val="000000" w:themeColor="text1"/>
          <w:sz w:val="24"/>
          <w:szCs w:val="24"/>
        </w:rPr>
        <w:t>异</w:t>
      </w:r>
      <w:r>
        <w:rPr>
          <w:rFonts w:ascii="Times New Roman" w:eastAsia="楷体" w:hAnsi="Times New Roman" w:cs="Times New Roman" w:hint="eastAsia"/>
          <w:bCs/>
          <w:color w:val="000000" w:themeColor="text1"/>
          <w:sz w:val="24"/>
          <w:szCs w:val="24"/>
        </w:rPr>
        <w:t>，</w:t>
      </w:r>
      <w:r w:rsidRPr="006B7215">
        <w:rPr>
          <w:rFonts w:ascii="Times New Roman" w:eastAsia="楷体" w:hAnsi="Times New Roman" w:cs="Times New Roman"/>
          <w:bCs/>
          <w:color w:val="000000" w:themeColor="text1"/>
          <w:sz w:val="24"/>
          <w:szCs w:val="24"/>
        </w:rPr>
        <w:t>大多数微藻的最适生长温度在</w:t>
      </w:r>
      <w:r w:rsidRPr="006B7215">
        <w:rPr>
          <w:rFonts w:ascii="Times New Roman" w:eastAsia="楷体" w:hAnsi="Times New Roman" w:cs="Times New Roman"/>
          <w:bCs/>
          <w:color w:val="000000" w:themeColor="text1"/>
          <w:sz w:val="24"/>
          <w:szCs w:val="24"/>
        </w:rPr>
        <w:t>20 ~ 30°C</w:t>
      </w:r>
      <w:r w:rsidRPr="006B7215">
        <w:rPr>
          <w:rFonts w:ascii="Times New Roman" w:eastAsia="楷体" w:hAnsi="Times New Roman" w:cs="Times New Roman"/>
          <w:bCs/>
          <w:color w:val="000000" w:themeColor="text1"/>
          <w:sz w:val="24"/>
          <w:szCs w:val="24"/>
        </w:rPr>
        <w:t>之间</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16]</w:t>
      </w:r>
      <w:r w:rsidRPr="00524142">
        <w:rPr>
          <w:rFonts w:ascii="Times New Roman" w:eastAsia="楷体" w:hAnsi="Times New Roman" w:cs="Times New Roman" w:hint="eastAsia"/>
          <w:bCs/>
          <w:sz w:val="24"/>
          <w:szCs w:val="24"/>
        </w:rPr>
        <w:t>。除此，沼液中存在多种真菌及细菌，</w:t>
      </w:r>
      <w:r w:rsidRPr="00524142">
        <w:rPr>
          <w:rFonts w:ascii="Times New Roman" w:eastAsia="楷体" w:hAnsi="Times New Roman" w:cs="Times New Roman"/>
          <w:bCs/>
          <w:sz w:val="24"/>
          <w:szCs w:val="24"/>
        </w:rPr>
        <w:t>大多数真菌和细菌的适宜生长温度分别为</w:t>
      </w:r>
      <w:r w:rsidRPr="00524142">
        <w:rPr>
          <w:rFonts w:ascii="Times New Roman" w:eastAsia="楷体" w:hAnsi="Times New Roman" w:cs="Times New Roman"/>
          <w:bCs/>
          <w:sz w:val="24"/>
          <w:szCs w:val="24"/>
        </w:rPr>
        <w:t>22-28</w:t>
      </w:r>
      <w:r w:rsidRPr="00524142">
        <w:rPr>
          <w:rFonts w:ascii="Times New Roman" w:eastAsia="楷体" w:hAnsi="Times New Roman" w:cs="Times New Roman" w:hint="eastAsia"/>
          <w:bCs/>
          <w:sz w:val="24"/>
          <w:szCs w:val="24"/>
        </w:rPr>
        <w:t>℃</w:t>
      </w:r>
      <w:r w:rsidRPr="00524142">
        <w:rPr>
          <w:rFonts w:ascii="Times New Roman" w:eastAsia="楷体" w:hAnsi="Times New Roman" w:cs="Times New Roman"/>
          <w:bCs/>
          <w:sz w:val="24"/>
          <w:szCs w:val="24"/>
        </w:rPr>
        <w:t>和</w:t>
      </w:r>
      <w:r w:rsidRPr="00524142">
        <w:rPr>
          <w:rFonts w:ascii="Times New Roman" w:eastAsia="楷体" w:hAnsi="Times New Roman" w:cs="Times New Roman"/>
          <w:bCs/>
          <w:sz w:val="24"/>
          <w:szCs w:val="24"/>
        </w:rPr>
        <w:t>25-37</w:t>
      </w:r>
      <w:r w:rsidRPr="00524142">
        <w:rPr>
          <w:rFonts w:ascii="Times New Roman" w:eastAsia="楷体" w:hAnsi="Times New Roman" w:cs="Times New Roman" w:hint="eastAsia"/>
          <w:bCs/>
          <w:sz w:val="24"/>
          <w:szCs w:val="24"/>
        </w:rPr>
        <w:t>℃，所以沼液中</w:t>
      </w:r>
      <w:r w:rsidRPr="00524142">
        <w:rPr>
          <w:rFonts w:ascii="Times New Roman" w:eastAsia="楷体" w:hAnsi="Times New Roman" w:cs="Times New Roman"/>
          <w:bCs/>
          <w:sz w:val="24"/>
          <w:szCs w:val="24"/>
        </w:rPr>
        <w:t>微藻与真菌或细菌共培养的温度一般</w:t>
      </w:r>
      <w:r w:rsidRPr="00524142">
        <w:rPr>
          <w:rFonts w:ascii="Times New Roman" w:eastAsia="楷体" w:hAnsi="Times New Roman" w:cs="Times New Roman" w:hint="eastAsia"/>
          <w:bCs/>
          <w:sz w:val="24"/>
          <w:szCs w:val="24"/>
        </w:rPr>
        <w:t>控制</w:t>
      </w:r>
      <w:r w:rsidRPr="00524142">
        <w:rPr>
          <w:rFonts w:ascii="Times New Roman" w:eastAsia="楷体" w:hAnsi="Times New Roman" w:cs="Times New Roman"/>
          <w:bCs/>
          <w:sz w:val="24"/>
          <w:szCs w:val="24"/>
        </w:rPr>
        <w:t>在</w:t>
      </w:r>
      <w:r w:rsidRPr="00524142">
        <w:rPr>
          <w:rFonts w:ascii="Times New Roman" w:eastAsia="楷体" w:hAnsi="Times New Roman" w:cs="Times New Roman"/>
          <w:bCs/>
          <w:sz w:val="24"/>
          <w:szCs w:val="24"/>
        </w:rPr>
        <w:t>22 ~ 28</w:t>
      </w:r>
      <w:r w:rsidRPr="00524142">
        <w:rPr>
          <w:rFonts w:ascii="Times New Roman" w:eastAsia="楷体" w:hAnsi="Times New Roman" w:cs="Times New Roman" w:hint="eastAsia"/>
          <w:bCs/>
          <w:sz w:val="24"/>
          <w:szCs w:val="24"/>
        </w:rPr>
        <w:t>℃</w:t>
      </w:r>
      <w:r w:rsidRPr="00524142">
        <w:rPr>
          <w:rFonts w:ascii="Times New Roman" w:eastAsia="楷体" w:hAnsi="Times New Roman" w:cs="Times New Roman"/>
          <w:bCs/>
          <w:sz w:val="24"/>
          <w:szCs w:val="24"/>
        </w:rPr>
        <w:t>或</w:t>
      </w:r>
      <w:r w:rsidRPr="00524142">
        <w:rPr>
          <w:rFonts w:ascii="Times New Roman" w:eastAsia="楷体" w:hAnsi="Times New Roman" w:cs="Times New Roman"/>
          <w:bCs/>
          <w:sz w:val="24"/>
          <w:szCs w:val="24"/>
        </w:rPr>
        <w:t>25 ~ 30</w:t>
      </w:r>
      <w:r w:rsidRPr="00524142">
        <w:rPr>
          <w:rFonts w:ascii="Times New Roman" w:eastAsia="楷体" w:hAnsi="Times New Roman" w:cs="Times New Roman" w:hint="eastAsia"/>
          <w:bCs/>
          <w:sz w:val="24"/>
          <w:szCs w:val="24"/>
        </w:rPr>
        <w:t>℃</w:t>
      </w:r>
      <w:r w:rsidRPr="00524142">
        <w:rPr>
          <w:rFonts w:ascii="Times New Roman" w:eastAsia="楷体" w:hAnsi="Times New Roman" w:cs="Times New Roman"/>
          <w:bCs/>
          <w:sz w:val="24"/>
          <w:szCs w:val="24"/>
        </w:rPr>
        <w:t>之间</w:t>
      </w:r>
      <w:r w:rsidRPr="00524142">
        <w:rPr>
          <w:rFonts w:ascii="Times New Roman" w:eastAsia="楷体" w:hAnsi="Times New Roman" w:cs="Times New Roman" w:hint="eastAsia"/>
          <w:bCs/>
          <w:sz w:val="24"/>
          <w:szCs w:val="24"/>
        </w:rPr>
        <w:t>，该</w:t>
      </w:r>
      <w:r w:rsidRPr="00524142">
        <w:rPr>
          <w:rFonts w:ascii="Times New Roman" w:eastAsia="楷体" w:hAnsi="Times New Roman" w:cs="Times New Roman"/>
          <w:bCs/>
          <w:sz w:val="24"/>
          <w:szCs w:val="24"/>
        </w:rPr>
        <w:t>温度</w:t>
      </w:r>
      <w:r w:rsidRPr="00524142">
        <w:rPr>
          <w:rFonts w:ascii="Times New Roman" w:eastAsia="楷体" w:hAnsi="Times New Roman" w:cs="Times New Roman" w:hint="eastAsia"/>
          <w:bCs/>
          <w:sz w:val="24"/>
          <w:szCs w:val="24"/>
        </w:rPr>
        <w:t>控制</w:t>
      </w:r>
      <w:r w:rsidRPr="00524142">
        <w:rPr>
          <w:rFonts w:ascii="Times New Roman" w:eastAsia="楷体" w:hAnsi="Times New Roman" w:cs="Times New Roman"/>
          <w:bCs/>
          <w:sz w:val="24"/>
          <w:szCs w:val="24"/>
        </w:rPr>
        <w:t>对于污水和</w:t>
      </w:r>
      <w:r w:rsidRPr="00524142">
        <w:rPr>
          <w:rFonts w:ascii="Times New Roman" w:eastAsia="楷体" w:hAnsi="Times New Roman" w:cs="Times New Roman" w:hint="eastAsia"/>
          <w:bCs/>
          <w:sz w:val="24"/>
          <w:szCs w:val="24"/>
        </w:rPr>
        <w:t>沼液</w:t>
      </w:r>
      <w:r w:rsidRPr="00524142">
        <w:rPr>
          <w:rFonts w:ascii="Times New Roman" w:eastAsia="楷体" w:hAnsi="Times New Roman" w:cs="Times New Roman"/>
          <w:bCs/>
          <w:sz w:val="24"/>
          <w:szCs w:val="24"/>
        </w:rPr>
        <w:t>的可持续大规模净化及其生态控制具有重要意义</w:t>
      </w:r>
      <w:r w:rsidRPr="00524142">
        <w:rPr>
          <w:rFonts w:ascii="Times New Roman" w:eastAsia="楷体" w:hAnsi="Times New Roman" w:cs="Times New Roman" w:hint="eastAsia"/>
          <w:bCs/>
          <w:sz w:val="24"/>
          <w:szCs w:val="24"/>
          <w:vertAlign w:val="superscript"/>
        </w:rPr>
        <w:t>[</w:t>
      </w:r>
      <w:r w:rsidRPr="00524142">
        <w:rPr>
          <w:rFonts w:ascii="Times New Roman" w:eastAsia="楷体" w:hAnsi="Times New Roman" w:cs="Times New Roman"/>
          <w:bCs/>
          <w:sz w:val="24"/>
          <w:szCs w:val="24"/>
          <w:vertAlign w:val="superscript"/>
        </w:rPr>
        <w:t>17]</w:t>
      </w:r>
      <w:r w:rsidRPr="00524142">
        <w:rPr>
          <w:rFonts w:ascii="Times New Roman" w:eastAsia="楷体" w:hAnsi="Times New Roman" w:cs="Times New Roman" w:hint="eastAsia"/>
          <w:bCs/>
          <w:sz w:val="24"/>
          <w:szCs w:val="24"/>
        </w:rPr>
        <w:t>。</w:t>
      </w:r>
    </w:p>
    <w:p w14:paraId="706158FD" w14:textId="77777777" w:rsidR="009441A1" w:rsidRDefault="009441A1" w:rsidP="00CA1F94">
      <w:pPr>
        <w:pStyle w:val="a3"/>
        <w:numPr>
          <w:ilvl w:val="0"/>
          <w:numId w:val="5"/>
        </w:numPr>
        <w:spacing w:line="400" w:lineRule="exact"/>
        <w:ind w:left="284" w:firstLineChars="0" w:hanging="284"/>
        <w:rPr>
          <w:rFonts w:ascii="Times New Roman" w:eastAsia="楷体" w:hAnsi="Times New Roman" w:cs="Times New Roman"/>
          <w:bCs/>
          <w:color w:val="000000" w:themeColor="text1"/>
          <w:sz w:val="24"/>
          <w:szCs w:val="24"/>
        </w:rPr>
      </w:pPr>
      <w:r w:rsidRPr="00656E1E">
        <w:rPr>
          <w:rFonts w:ascii="Times New Roman" w:eastAsia="楷体" w:hAnsi="Times New Roman" w:cs="Times New Roman" w:hint="eastAsia"/>
          <w:b/>
          <w:bCs/>
          <w:color w:val="FF0000"/>
          <w:sz w:val="24"/>
          <w:szCs w:val="24"/>
        </w:rPr>
        <w:t>光</w:t>
      </w:r>
      <w:r w:rsidRPr="00656E1E">
        <w:rPr>
          <w:rFonts w:ascii="Times New Roman" w:eastAsia="楷体" w:hAnsi="Times New Roman" w:cs="Times New Roman"/>
          <w:bCs/>
          <w:color w:val="000000" w:themeColor="text1"/>
          <w:sz w:val="24"/>
          <w:szCs w:val="24"/>
        </w:rPr>
        <w:t>是微藻合成细胞原生质的重要能量来源。充足的光照强度、光周期</w:t>
      </w:r>
      <w:r w:rsidRPr="00656E1E">
        <w:rPr>
          <w:rFonts w:ascii="Times New Roman" w:eastAsia="楷体" w:hAnsi="Times New Roman" w:cs="Times New Roman"/>
          <w:bCs/>
          <w:color w:val="000000" w:themeColor="text1"/>
          <w:sz w:val="24"/>
          <w:szCs w:val="24"/>
        </w:rPr>
        <w:t>(</w:t>
      </w:r>
      <w:r w:rsidRPr="00656E1E">
        <w:rPr>
          <w:rFonts w:ascii="Times New Roman" w:eastAsia="楷体" w:hAnsi="Times New Roman" w:cs="Times New Roman"/>
          <w:bCs/>
          <w:color w:val="000000" w:themeColor="text1"/>
          <w:sz w:val="24"/>
          <w:szCs w:val="24"/>
        </w:rPr>
        <w:t>明暗循环</w:t>
      </w:r>
      <w:r w:rsidRPr="00656E1E">
        <w:rPr>
          <w:rFonts w:ascii="Times New Roman" w:eastAsia="楷体" w:hAnsi="Times New Roman" w:cs="Times New Roman"/>
          <w:bCs/>
          <w:color w:val="000000" w:themeColor="text1"/>
          <w:sz w:val="24"/>
          <w:szCs w:val="24"/>
        </w:rPr>
        <w:t>)</w:t>
      </w:r>
      <w:r w:rsidRPr="00656E1E">
        <w:rPr>
          <w:rFonts w:ascii="Times New Roman" w:eastAsia="楷体" w:hAnsi="Times New Roman" w:cs="Times New Roman"/>
          <w:bCs/>
          <w:color w:val="000000" w:themeColor="text1"/>
          <w:sz w:val="24"/>
          <w:szCs w:val="24"/>
        </w:rPr>
        <w:t>是微藻生长的关键参数，</w:t>
      </w:r>
      <w:r w:rsidRPr="00656E1E">
        <w:rPr>
          <w:rFonts w:ascii="Times New Roman" w:eastAsia="楷体" w:hAnsi="Times New Roman" w:cs="Times New Roman" w:hint="eastAsia"/>
          <w:bCs/>
          <w:color w:val="000000" w:themeColor="text1"/>
          <w:sz w:val="24"/>
          <w:szCs w:val="24"/>
        </w:rPr>
        <w:t>对</w:t>
      </w:r>
      <w:r w:rsidRPr="00656E1E">
        <w:rPr>
          <w:rFonts w:ascii="Times New Roman" w:eastAsia="楷体" w:hAnsi="Times New Roman" w:cs="Times New Roman"/>
          <w:bCs/>
          <w:color w:val="000000" w:themeColor="text1"/>
          <w:sz w:val="24"/>
          <w:szCs w:val="24"/>
        </w:rPr>
        <w:t>沼液中污染物的去除效率</w:t>
      </w:r>
      <w:r w:rsidRPr="00656E1E">
        <w:rPr>
          <w:rFonts w:ascii="Times New Roman" w:eastAsia="楷体" w:hAnsi="Times New Roman" w:cs="Times New Roman" w:hint="eastAsia"/>
          <w:bCs/>
          <w:color w:val="000000" w:themeColor="text1"/>
          <w:sz w:val="24"/>
          <w:szCs w:val="24"/>
        </w:rPr>
        <w:t>具有显著</w:t>
      </w:r>
      <w:r w:rsidRPr="00656E1E">
        <w:rPr>
          <w:rFonts w:ascii="Times New Roman" w:eastAsia="楷体" w:hAnsi="Times New Roman" w:cs="Times New Roman"/>
          <w:bCs/>
          <w:color w:val="000000" w:themeColor="text1"/>
          <w:sz w:val="24"/>
          <w:szCs w:val="24"/>
        </w:rPr>
        <w:t>影响</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17]</w:t>
      </w:r>
      <w:r w:rsidRPr="00226B65">
        <w:rPr>
          <w:rFonts w:ascii="Times New Roman" w:eastAsia="楷体" w:hAnsi="Times New Roman" w:cs="Times New Roman" w:hint="eastAsia"/>
          <w:bCs/>
          <w:color w:val="000000" w:themeColor="text1"/>
          <w:sz w:val="24"/>
          <w:szCs w:val="24"/>
        </w:rPr>
        <w:t>。</w:t>
      </w:r>
      <w:r w:rsidRPr="00656E1E">
        <w:rPr>
          <w:rFonts w:ascii="Times New Roman" w:eastAsia="楷体" w:hAnsi="Times New Roman" w:cs="Times New Roman" w:hint="eastAsia"/>
          <w:bCs/>
          <w:color w:val="000000" w:themeColor="text1"/>
          <w:sz w:val="24"/>
          <w:szCs w:val="24"/>
        </w:rPr>
        <w:t>一般而言，在一定光照度范围内，藻细胞光合作用率随光照强度的增加而增加，且最大光合速率发生在光饱和点；当光强高于光饱和极限时，微藻无法吸收多余能量，导致</w:t>
      </w:r>
      <w:r w:rsidRPr="00656E1E">
        <w:rPr>
          <w:rFonts w:ascii="Times New Roman" w:eastAsia="楷体" w:hAnsi="Times New Roman" w:cs="Times New Roman"/>
          <w:bCs/>
          <w:color w:val="000000" w:themeColor="text1"/>
          <w:sz w:val="24"/>
          <w:szCs w:val="24"/>
        </w:rPr>
        <w:t>PSII</w:t>
      </w:r>
      <w:r w:rsidRPr="00656E1E">
        <w:rPr>
          <w:rFonts w:ascii="Times New Roman" w:eastAsia="楷体" w:hAnsi="Times New Roman" w:cs="Times New Roman" w:hint="eastAsia"/>
          <w:bCs/>
          <w:color w:val="000000" w:themeColor="text1"/>
          <w:sz w:val="24"/>
          <w:szCs w:val="24"/>
        </w:rPr>
        <w:t>被破坏或者产生光氧化损伤，进而抑制微藻生长甚至将其杀死，即出现光抑制现象</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18,16]</w:t>
      </w:r>
      <w:r w:rsidRPr="00656E1E">
        <w:rPr>
          <w:rFonts w:ascii="Times New Roman" w:eastAsia="楷体" w:hAnsi="Times New Roman" w:cs="Times New Roman" w:hint="eastAsia"/>
          <w:bCs/>
          <w:color w:val="000000" w:themeColor="text1"/>
          <w:sz w:val="24"/>
          <w:szCs w:val="24"/>
        </w:rPr>
        <w:t>。因此，选择适宜的光照强度是培养微藻的必要条件。此外，微藻光合产物的生产需要明暗交替，光能是</w:t>
      </w:r>
      <w:r w:rsidRPr="00656E1E">
        <w:rPr>
          <w:rFonts w:ascii="Times New Roman" w:eastAsia="楷体" w:hAnsi="Times New Roman" w:cs="Times New Roman"/>
          <w:bCs/>
          <w:color w:val="000000" w:themeColor="text1"/>
          <w:sz w:val="24"/>
          <w:szCs w:val="24"/>
        </w:rPr>
        <w:t>化学阶段合成</w:t>
      </w:r>
      <w:r w:rsidRPr="00656E1E">
        <w:rPr>
          <w:rFonts w:ascii="Times New Roman" w:eastAsia="楷体" w:hAnsi="Times New Roman" w:cs="Times New Roman"/>
          <w:bCs/>
          <w:color w:val="000000" w:themeColor="text1"/>
          <w:sz w:val="24"/>
          <w:szCs w:val="24"/>
        </w:rPr>
        <w:t>ATP</w:t>
      </w:r>
      <w:r w:rsidRPr="00656E1E">
        <w:rPr>
          <w:rFonts w:ascii="Times New Roman" w:eastAsia="楷体" w:hAnsi="Times New Roman" w:cs="Times New Roman" w:hint="eastAsia"/>
          <w:bCs/>
          <w:color w:val="000000" w:themeColor="text1"/>
          <w:sz w:val="24"/>
          <w:szCs w:val="24"/>
        </w:rPr>
        <w:t>（</w:t>
      </w:r>
      <w:r w:rsidRPr="00656E1E">
        <w:rPr>
          <w:rFonts w:ascii="Times New Roman" w:eastAsia="楷体" w:hAnsi="Times New Roman" w:cs="Times New Roman"/>
          <w:bCs/>
          <w:color w:val="000000" w:themeColor="text1"/>
          <w:sz w:val="24"/>
          <w:szCs w:val="24"/>
        </w:rPr>
        <w:t>三磷酸腺苷</w:t>
      </w:r>
      <w:r w:rsidRPr="00656E1E">
        <w:rPr>
          <w:rFonts w:ascii="Times New Roman" w:eastAsia="楷体" w:hAnsi="Times New Roman" w:cs="Times New Roman" w:hint="eastAsia"/>
          <w:bCs/>
          <w:color w:val="000000" w:themeColor="text1"/>
          <w:sz w:val="24"/>
          <w:szCs w:val="24"/>
        </w:rPr>
        <w:t>）和</w:t>
      </w:r>
      <w:r w:rsidRPr="00656E1E">
        <w:rPr>
          <w:rFonts w:ascii="Times New Roman" w:eastAsia="楷体" w:hAnsi="Times New Roman" w:cs="Times New Roman"/>
          <w:bCs/>
          <w:color w:val="000000" w:themeColor="text1"/>
          <w:sz w:val="24"/>
          <w:szCs w:val="24"/>
        </w:rPr>
        <w:t>NADPH</w:t>
      </w:r>
      <w:r w:rsidRPr="00656E1E">
        <w:rPr>
          <w:rFonts w:ascii="Times New Roman" w:eastAsia="楷体" w:hAnsi="Times New Roman" w:cs="Times New Roman" w:hint="eastAsia"/>
          <w:bCs/>
          <w:color w:val="000000" w:themeColor="text1"/>
          <w:sz w:val="24"/>
          <w:szCs w:val="24"/>
        </w:rPr>
        <w:t>（</w:t>
      </w:r>
      <w:r w:rsidRPr="00656E1E">
        <w:rPr>
          <w:rFonts w:ascii="Times New Roman" w:eastAsia="楷体" w:hAnsi="Times New Roman" w:cs="Times New Roman"/>
          <w:bCs/>
          <w:color w:val="000000" w:themeColor="text1"/>
          <w:sz w:val="24"/>
          <w:szCs w:val="24"/>
        </w:rPr>
        <w:t>烟酰胺腺嘌呤二核苷酸磷酸</w:t>
      </w:r>
      <w:r w:rsidRPr="00656E1E">
        <w:rPr>
          <w:rFonts w:ascii="Times New Roman" w:eastAsia="楷体" w:hAnsi="Times New Roman" w:cs="Times New Roman" w:hint="eastAsia"/>
          <w:bCs/>
          <w:color w:val="000000" w:themeColor="text1"/>
          <w:sz w:val="24"/>
          <w:szCs w:val="24"/>
        </w:rPr>
        <w:t>）</w:t>
      </w:r>
      <w:r w:rsidRPr="00656E1E">
        <w:rPr>
          <w:rFonts w:ascii="Times New Roman" w:eastAsia="楷体" w:hAnsi="Times New Roman" w:cs="Times New Roman"/>
          <w:bCs/>
          <w:color w:val="000000" w:themeColor="text1"/>
          <w:sz w:val="24"/>
          <w:szCs w:val="24"/>
        </w:rPr>
        <w:t>所必需</w:t>
      </w:r>
      <w:r w:rsidRPr="00656E1E">
        <w:rPr>
          <w:rFonts w:ascii="Times New Roman" w:eastAsia="楷体" w:hAnsi="Times New Roman" w:cs="Times New Roman" w:hint="eastAsia"/>
          <w:bCs/>
          <w:color w:val="000000" w:themeColor="text1"/>
          <w:sz w:val="24"/>
          <w:szCs w:val="24"/>
        </w:rPr>
        <w:t>的能量来源</w:t>
      </w:r>
      <w:r w:rsidRPr="00656E1E">
        <w:rPr>
          <w:rFonts w:ascii="Times New Roman" w:eastAsia="楷体" w:hAnsi="Times New Roman" w:cs="Times New Roman"/>
          <w:bCs/>
          <w:color w:val="000000" w:themeColor="text1"/>
          <w:sz w:val="24"/>
          <w:szCs w:val="24"/>
        </w:rPr>
        <w:t>，而暗循环被用来</w:t>
      </w:r>
      <w:r w:rsidRPr="00656E1E">
        <w:rPr>
          <w:rFonts w:ascii="Times New Roman" w:eastAsia="楷体" w:hAnsi="Times New Roman" w:cs="Times New Roman" w:hint="eastAsia"/>
          <w:bCs/>
          <w:color w:val="000000" w:themeColor="text1"/>
          <w:sz w:val="24"/>
          <w:szCs w:val="24"/>
        </w:rPr>
        <w:t>产生微藻</w:t>
      </w:r>
      <w:r w:rsidRPr="00656E1E">
        <w:rPr>
          <w:rFonts w:ascii="Times New Roman" w:eastAsia="楷体" w:hAnsi="Times New Roman" w:cs="Times New Roman"/>
          <w:bCs/>
          <w:color w:val="000000" w:themeColor="text1"/>
          <w:sz w:val="24"/>
          <w:szCs w:val="24"/>
        </w:rPr>
        <w:t>生长</w:t>
      </w:r>
      <w:r w:rsidRPr="00656E1E">
        <w:rPr>
          <w:rFonts w:ascii="Times New Roman" w:eastAsia="楷体" w:hAnsi="Times New Roman" w:cs="Times New Roman" w:hint="eastAsia"/>
          <w:bCs/>
          <w:color w:val="000000" w:themeColor="text1"/>
          <w:sz w:val="24"/>
          <w:szCs w:val="24"/>
        </w:rPr>
        <w:t>过程中的</w:t>
      </w:r>
      <w:r w:rsidRPr="00656E1E">
        <w:rPr>
          <w:rFonts w:ascii="Times New Roman" w:eastAsia="楷体" w:hAnsi="Times New Roman" w:cs="Times New Roman"/>
          <w:bCs/>
          <w:color w:val="000000" w:themeColor="text1"/>
          <w:sz w:val="24"/>
          <w:szCs w:val="24"/>
        </w:rPr>
        <w:t>必需分子</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19,20]</w:t>
      </w:r>
      <w:r>
        <w:rPr>
          <w:rFonts w:ascii="Times New Roman" w:eastAsia="楷体" w:hAnsi="Times New Roman" w:cs="Times New Roman" w:hint="eastAsia"/>
          <w:bCs/>
          <w:color w:val="000000" w:themeColor="text1"/>
          <w:sz w:val="24"/>
          <w:szCs w:val="24"/>
        </w:rPr>
        <w:t>。</w:t>
      </w:r>
      <w:r w:rsidRPr="00656E1E">
        <w:rPr>
          <w:rFonts w:ascii="Times New Roman" w:eastAsia="楷体" w:hAnsi="Times New Roman" w:cs="Times New Roman" w:hint="eastAsia"/>
          <w:bCs/>
          <w:color w:val="000000" w:themeColor="text1"/>
          <w:sz w:val="24"/>
          <w:szCs w:val="24"/>
        </w:rPr>
        <w:t>因此，选择一个合适的光周期对微藻生长及其生物质积累具有重要意义。在不同光周期下，微藻生长特性的差异进而会影响沼液出水处营养物的去除效率。研究表明，小球藻生长和沼液养分还原的最佳参数为中等光强</w:t>
      </w:r>
      <w:r w:rsidRPr="00656E1E">
        <w:rPr>
          <w:rFonts w:ascii="Times New Roman" w:eastAsia="楷体" w:hAnsi="Times New Roman" w:cs="Times New Roman"/>
          <w:bCs/>
          <w:color w:val="000000" w:themeColor="text1"/>
          <w:sz w:val="24"/>
          <w:szCs w:val="24"/>
        </w:rPr>
        <w:t>350μmol m</w:t>
      </w:r>
      <w:r w:rsidRPr="00656E1E">
        <w:rPr>
          <w:rFonts w:ascii="Times New Roman" w:eastAsia="楷体" w:hAnsi="Times New Roman" w:cs="Times New Roman"/>
          <w:bCs/>
          <w:color w:val="000000" w:themeColor="text1"/>
          <w:sz w:val="24"/>
          <w:szCs w:val="24"/>
          <w:vertAlign w:val="superscript"/>
        </w:rPr>
        <w:t>-2</w:t>
      </w:r>
      <w:r w:rsidRPr="00656E1E">
        <w:rPr>
          <w:rFonts w:ascii="Times New Roman" w:eastAsia="楷体" w:hAnsi="Times New Roman" w:cs="Times New Roman"/>
          <w:bCs/>
          <w:color w:val="000000" w:themeColor="text1"/>
          <w:sz w:val="24"/>
          <w:szCs w:val="24"/>
        </w:rPr>
        <w:t xml:space="preserve"> s</w:t>
      </w:r>
      <w:r w:rsidRPr="00656E1E">
        <w:rPr>
          <w:rFonts w:ascii="Times New Roman" w:eastAsia="楷体" w:hAnsi="Times New Roman" w:cs="Times New Roman"/>
          <w:bCs/>
          <w:color w:val="000000" w:themeColor="text1"/>
          <w:sz w:val="24"/>
          <w:szCs w:val="24"/>
          <w:vertAlign w:val="superscript"/>
        </w:rPr>
        <w:t>-1</w:t>
      </w:r>
      <w:r w:rsidRPr="00656E1E">
        <w:rPr>
          <w:rFonts w:ascii="Times New Roman" w:eastAsia="楷体" w:hAnsi="Times New Roman" w:cs="Times New Roman" w:hint="eastAsia"/>
          <w:bCs/>
          <w:color w:val="000000" w:themeColor="text1"/>
          <w:sz w:val="24"/>
          <w:szCs w:val="24"/>
        </w:rPr>
        <w:t>和</w:t>
      </w:r>
      <w:r w:rsidRPr="00656E1E">
        <w:rPr>
          <w:rFonts w:ascii="Times New Roman" w:eastAsia="楷体" w:hAnsi="Times New Roman" w:cs="Times New Roman" w:hint="eastAsia"/>
          <w:bCs/>
          <w:color w:val="000000" w:themeColor="text1"/>
          <w:sz w:val="24"/>
          <w:szCs w:val="24"/>
        </w:rPr>
        <w:t>1</w:t>
      </w:r>
      <w:r w:rsidRPr="00656E1E">
        <w:rPr>
          <w:rFonts w:ascii="Times New Roman" w:eastAsia="楷体" w:hAnsi="Times New Roman" w:cs="Times New Roman"/>
          <w:bCs/>
          <w:color w:val="000000" w:themeColor="text1"/>
          <w:sz w:val="24"/>
          <w:szCs w:val="24"/>
        </w:rPr>
        <w:t>4h :</w:t>
      </w:r>
      <w:r w:rsidRPr="00656E1E">
        <w:rPr>
          <w:rFonts w:ascii="Times New Roman" w:eastAsia="楷体" w:hAnsi="Times New Roman" w:cs="Times New Roman" w:hint="eastAsia"/>
          <w:bCs/>
          <w:color w:val="000000" w:themeColor="text1"/>
          <w:sz w:val="24"/>
          <w:szCs w:val="24"/>
        </w:rPr>
        <w:t>1</w:t>
      </w:r>
      <w:r w:rsidRPr="00656E1E">
        <w:rPr>
          <w:rFonts w:ascii="Times New Roman" w:eastAsia="楷体" w:hAnsi="Times New Roman" w:cs="Times New Roman"/>
          <w:bCs/>
          <w:color w:val="000000" w:themeColor="text1"/>
          <w:sz w:val="24"/>
          <w:szCs w:val="24"/>
        </w:rPr>
        <w:t>0</w:t>
      </w:r>
      <w:r w:rsidRPr="00656E1E">
        <w:rPr>
          <w:rFonts w:ascii="Times New Roman" w:eastAsia="楷体" w:hAnsi="Times New Roman" w:cs="Times New Roman" w:hint="eastAsia"/>
          <w:bCs/>
          <w:color w:val="000000" w:themeColor="text1"/>
          <w:sz w:val="24"/>
          <w:szCs w:val="24"/>
        </w:rPr>
        <w:t>h</w:t>
      </w:r>
      <w:r w:rsidRPr="00656E1E">
        <w:rPr>
          <w:rFonts w:ascii="Times New Roman" w:eastAsia="楷体" w:hAnsi="Times New Roman" w:cs="Times New Roman" w:hint="eastAsia"/>
          <w:bCs/>
          <w:color w:val="000000" w:themeColor="text1"/>
          <w:sz w:val="24"/>
          <w:szCs w:val="24"/>
        </w:rPr>
        <w:t>光暗比周期</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21]</w:t>
      </w:r>
      <w:r w:rsidRPr="00656E1E">
        <w:rPr>
          <w:rFonts w:ascii="Times New Roman" w:eastAsia="楷体" w:hAnsi="Times New Roman" w:cs="Times New Roman" w:hint="eastAsia"/>
          <w:bCs/>
          <w:color w:val="000000" w:themeColor="text1"/>
          <w:sz w:val="24"/>
          <w:szCs w:val="24"/>
        </w:rPr>
        <w:t>。但是不同藻种在其最佳生长状态下所需光照条件（光强及光暗循环比）是不同的。</w:t>
      </w:r>
      <w:r w:rsidRPr="00524142">
        <w:rPr>
          <w:rFonts w:ascii="Times New Roman" w:eastAsia="楷体" w:hAnsi="Times New Roman" w:cs="Times New Roman" w:hint="eastAsia"/>
          <w:bCs/>
          <w:sz w:val="24"/>
          <w:szCs w:val="24"/>
        </w:rPr>
        <w:t>因此，针对本项目中拟确定应用于沼液净化的高效藻种所形成的生物膜，需进一步进行光调控，使其对沼液的净化处理处于最高效的状态。</w:t>
      </w:r>
    </w:p>
    <w:p w14:paraId="619FC291" w14:textId="77777777" w:rsidR="009441A1" w:rsidRPr="003203A3" w:rsidRDefault="009441A1" w:rsidP="00CA1F94">
      <w:pPr>
        <w:pStyle w:val="a3"/>
        <w:numPr>
          <w:ilvl w:val="0"/>
          <w:numId w:val="5"/>
        </w:numPr>
        <w:spacing w:line="400" w:lineRule="exact"/>
        <w:ind w:left="284" w:firstLineChars="0" w:hanging="284"/>
        <w:rPr>
          <w:rFonts w:ascii="Times New Roman" w:eastAsia="楷体" w:hAnsi="Times New Roman" w:cs="Arial"/>
          <w:color w:val="000000" w:themeColor="text1"/>
          <w:sz w:val="24"/>
          <w:szCs w:val="24"/>
        </w:rPr>
      </w:pPr>
      <w:r w:rsidRPr="003203A3">
        <w:rPr>
          <w:rFonts w:ascii="Times New Roman" w:eastAsia="楷体" w:hAnsi="Times New Roman" w:cs="Times New Roman" w:hint="eastAsia"/>
          <w:b/>
          <w:bCs/>
          <w:color w:val="FF0000"/>
          <w:sz w:val="24"/>
          <w:szCs w:val="24"/>
        </w:rPr>
        <w:t>底物浓度及种类</w:t>
      </w:r>
      <w:r w:rsidRPr="003203A3">
        <w:rPr>
          <w:rFonts w:ascii="Times New Roman" w:eastAsia="楷体" w:hAnsi="Times New Roman" w:cs="Times New Roman" w:hint="eastAsia"/>
          <w:bCs/>
          <w:color w:val="000000" w:themeColor="text1"/>
          <w:sz w:val="24"/>
          <w:szCs w:val="24"/>
        </w:rPr>
        <w:t>。微生物生长所需要的营养元素有</w:t>
      </w:r>
      <w:r w:rsidRPr="003203A3">
        <w:rPr>
          <w:rFonts w:ascii="Times New Roman" w:eastAsia="楷体" w:hAnsi="Times New Roman" w:cs="Times New Roman" w:hint="eastAsia"/>
          <w:bCs/>
          <w:color w:val="000000" w:themeColor="text1"/>
          <w:sz w:val="24"/>
          <w:szCs w:val="24"/>
        </w:rPr>
        <w:t>15~20</w:t>
      </w:r>
      <w:r w:rsidRPr="003203A3">
        <w:rPr>
          <w:rFonts w:ascii="Times New Roman" w:eastAsia="楷体" w:hAnsi="Times New Roman" w:cs="Times New Roman" w:hint="eastAsia"/>
          <w:bCs/>
          <w:color w:val="000000" w:themeColor="text1"/>
          <w:sz w:val="24"/>
          <w:szCs w:val="24"/>
        </w:rPr>
        <w:t>种。其中，氮和磷是微藻生长最重要的营养成分，在微藻叶绿素合成中必不可少，并且磷元素</w:t>
      </w:r>
      <w:r w:rsidRPr="003203A3">
        <w:rPr>
          <w:rFonts w:ascii="Times New Roman" w:eastAsia="楷体" w:hAnsi="Times New Roman" w:cs="Arial"/>
          <w:color w:val="000000" w:themeColor="text1"/>
          <w:sz w:val="24"/>
          <w:szCs w:val="24"/>
          <w:shd w:val="clear" w:color="auto" w:fill="FFFFFF"/>
        </w:rPr>
        <w:t>在由</w:t>
      </w:r>
      <w:r w:rsidRPr="003203A3">
        <w:rPr>
          <w:rFonts w:ascii="Times New Roman" w:eastAsia="楷体" w:hAnsi="Times New Roman" w:cs="Arial"/>
          <w:color w:val="000000" w:themeColor="text1"/>
          <w:sz w:val="24"/>
          <w:szCs w:val="24"/>
          <w:shd w:val="clear" w:color="auto" w:fill="FFFFFF"/>
        </w:rPr>
        <w:t>ADP</w:t>
      </w:r>
      <w:r w:rsidRPr="003203A3">
        <w:rPr>
          <w:rFonts w:ascii="Times New Roman" w:eastAsia="楷体" w:hAnsi="Times New Roman" w:cs="Arial"/>
          <w:color w:val="000000" w:themeColor="text1"/>
          <w:sz w:val="24"/>
          <w:szCs w:val="24"/>
          <w:shd w:val="clear" w:color="auto" w:fill="FFFFFF"/>
        </w:rPr>
        <w:t>生成三磷酸腺苷</w:t>
      </w:r>
      <w:r w:rsidRPr="003203A3">
        <w:rPr>
          <w:rFonts w:ascii="Times New Roman" w:eastAsia="楷体" w:hAnsi="Times New Roman" w:cs="Arial"/>
          <w:color w:val="000000" w:themeColor="text1"/>
          <w:sz w:val="24"/>
          <w:szCs w:val="24"/>
          <w:shd w:val="clear" w:color="auto" w:fill="FFFFFF"/>
        </w:rPr>
        <w:t>(adenosine triphosphate, ATP)</w:t>
      </w:r>
      <w:r w:rsidRPr="003203A3">
        <w:rPr>
          <w:rFonts w:ascii="Times New Roman" w:eastAsia="楷体" w:hAnsi="Times New Roman" w:cs="Arial"/>
          <w:color w:val="000000" w:themeColor="text1"/>
          <w:sz w:val="24"/>
          <w:szCs w:val="24"/>
          <w:shd w:val="clear" w:color="auto" w:fill="FFFFFF"/>
        </w:rPr>
        <w:t>中起着重要作用</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17]</w:t>
      </w:r>
      <w:r>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hint="eastAsia"/>
          <w:bCs/>
          <w:color w:val="000000" w:themeColor="text1"/>
          <w:sz w:val="24"/>
          <w:szCs w:val="24"/>
        </w:rPr>
        <w:t>因此，微藻细胞对氮和磷的吸收效率直接影响其光合效率，进而直接影响其对沼液的净化效率。沼液等其他来源的废水中都含有过量的营养成分，其中氮源的种类主要包括</w:t>
      </w:r>
      <w:r w:rsidRPr="003203A3">
        <w:rPr>
          <w:rFonts w:ascii="Times New Roman" w:eastAsia="楷体" w:hAnsi="Times New Roman" w:cs="Times New Roman"/>
          <w:bCs/>
          <w:color w:val="000000" w:themeColor="text1"/>
          <w:sz w:val="24"/>
          <w:szCs w:val="24"/>
        </w:rPr>
        <w:t>无机氮</w:t>
      </w:r>
      <w:r w:rsidRPr="003203A3">
        <w:rPr>
          <w:rFonts w:ascii="Times New Roman" w:eastAsia="楷体" w:hAnsi="Times New Roman" w:cs="Times New Roman"/>
          <w:bCs/>
          <w:color w:val="000000" w:themeColor="text1"/>
          <w:sz w:val="24"/>
          <w:szCs w:val="24"/>
        </w:rPr>
        <w:t>(</w:t>
      </w:r>
      <w:r w:rsidRPr="003203A3">
        <w:rPr>
          <w:rFonts w:ascii="Times New Roman" w:eastAsia="楷体" w:hAnsi="Times New Roman" w:cs="Times New Roman"/>
          <w:bCs/>
          <w:color w:val="000000" w:themeColor="text1"/>
          <w:sz w:val="24"/>
          <w:szCs w:val="24"/>
        </w:rPr>
        <w:t>如铵态氮</w:t>
      </w:r>
      <w:r w:rsidRPr="003203A3">
        <w:rPr>
          <w:rFonts w:ascii="Times New Roman" w:eastAsia="楷体" w:hAnsi="Times New Roman" w:cs="Times New Roman"/>
          <w:bCs/>
          <w:color w:val="000000" w:themeColor="text1"/>
          <w:sz w:val="24"/>
          <w:szCs w:val="24"/>
        </w:rPr>
        <w:t>(NH4+)</w:t>
      </w:r>
      <w:r w:rsidRPr="003203A3">
        <w:rPr>
          <w:rFonts w:ascii="Times New Roman" w:eastAsia="楷体" w:hAnsi="Times New Roman" w:cs="Times New Roman"/>
          <w:bCs/>
          <w:color w:val="000000" w:themeColor="text1"/>
          <w:sz w:val="24"/>
          <w:szCs w:val="24"/>
        </w:rPr>
        <w:t>、硝酸盐</w:t>
      </w:r>
      <w:r w:rsidRPr="003203A3">
        <w:rPr>
          <w:rFonts w:ascii="Times New Roman" w:eastAsia="楷体" w:hAnsi="Times New Roman" w:cs="Times New Roman"/>
          <w:bCs/>
          <w:color w:val="000000" w:themeColor="text1"/>
          <w:sz w:val="24"/>
          <w:szCs w:val="24"/>
        </w:rPr>
        <w:t>(NO3-)</w:t>
      </w:r>
      <w:r w:rsidRPr="003203A3">
        <w:rPr>
          <w:rFonts w:ascii="Times New Roman" w:eastAsia="楷体" w:hAnsi="Times New Roman" w:cs="Times New Roman"/>
          <w:bCs/>
          <w:color w:val="000000" w:themeColor="text1"/>
          <w:sz w:val="24"/>
          <w:szCs w:val="24"/>
        </w:rPr>
        <w:t>、亚硝酸盐</w:t>
      </w:r>
      <w:r w:rsidRPr="003203A3">
        <w:rPr>
          <w:rFonts w:ascii="Times New Roman" w:eastAsia="楷体" w:hAnsi="Times New Roman" w:cs="Times New Roman"/>
          <w:bCs/>
          <w:color w:val="000000" w:themeColor="text1"/>
          <w:sz w:val="24"/>
          <w:szCs w:val="24"/>
        </w:rPr>
        <w:t>(NO2-)</w:t>
      </w:r>
      <w:r w:rsidRPr="003203A3">
        <w:rPr>
          <w:rFonts w:ascii="Times New Roman" w:eastAsia="楷体" w:hAnsi="Times New Roman" w:cs="Times New Roman"/>
          <w:bCs/>
          <w:color w:val="000000" w:themeColor="text1"/>
          <w:sz w:val="24"/>
          <w:szCs w:val="24"/>
        </w:rPr>
        <w:t>等</w:t>
      </w:r>
      <w:r w:rsidRPr="003203A3">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hint="eastAsia"/>
          <w:bCs/>
          <w:color w:val="000000" w:themeColor="text1"/>
          <w:sz w:val="24"/>
          <w:szCs w:val="24"/>
        </w:rPr>
        <w:t>和</w:t>
      </w:r>
      <w:r w:rsidRPr="003203A3">
        <w:rPr>
          <w:rFonts w:ascii="Times New Roman" w:eastAsia="楷体" w:hAnsi="Times New Roman" w:cs="Times New Roman"/>
          <w:bCs/>
          <w:color w:val="000000" w:themeColor="text1"/>
          <w:sz w:val="24"/>
          <w:szCs w:val="24"/>
        </w:rPr>
        <w:t>有机氮</w:t>
      </w:r>
      <w:r w:rsidRPr="003203A3">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bCs/>
          <w:color w:val="000000" w:themeColor="text1"/>
          <w:sz w:val="24"/>
          <w:szCs w:val="24"/>
        </w:rPr>
        <w:t>如尿素、氨基酸</w:t>
      </w:r>
      <w:r w:rsidRPr="003203A3">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hint="eastAsia"/>
          <w:bCs/>
          <w:color w:val="000000" w:themeColor="text1"/>
          <w:sz w:val="24"/>
          <w:szCs w:val="24"/>
        </w:rPr>
        <w:t>，其中磷元素主要以</w:t>
      </w:r>
      <w:r w:rsidRPr="003203A3">
        <w:rPr>
          <w:rFonts w:ascii="Times New Roman" w:eastAsia="楷体" w:hAnsi="Times New Roman" w:cs="Arial"/>
          <w:color w:val="000000" w:themeColor="text1"/>
          <w:sz w:val="24"/>
          <w:szCs w:val="24"/>
          <w:shd w:val="clear" w:color="auto" w:fill="FFFFFF"/>
        </w:rPr>
        <w:t>H</w:t>
      </w:r>
      <w:r w:rsidRPr="003203A3">
        <w:rPr>
          <w:rFonts w:ascii="Times New Roman" w:eastAsia="楷体" w:hAnsi="Times New Roman" w:cs="Arial"/>
          <w:color w:val="000000" w:themeColor="text1"/>
          <w:sz w:val="24"/>
          <w:szCs w:val="24"/>
          <w:shd w:val="clear" w:color="auto" w:fill="FFFFFF"/>
          <w:vertAlign w:val="subscript"/>
        </w:rPr>
        <w:t>2</w:t>
      </w:r>
      <w:r w:rsidRPr="003203A3">
        <w:rPr>
          <w:rFonts w:ascii="Times New Roman" w:eastAsia="楷体" w:hAnsi="Times New Roman" w:cs="Arial"/>
          <w:color w:val="000000" w:themeColor="text1"/>
          <w:sz w:val="24"/>
          <w:szCs w:val="24"/>
          <w:shd w:val="clear" w:color="auto" w:fill="FFFFFF"/>
        </w:rPr>
        <w:t>PO</w:t>
      </w:r>
      <w:r w:rsidRPr="003203A3">
        <w:rPr>
          <w:rFonts w:ascii="Times New Roman" w:eastAsia="楷体" w:hAnsi="Times New Roman" w:cs="Arial"/>
          <w:color w:val="000000" w:themeColor="text1"/>
          <w:sz w:val="24"/>
          <w:szCs w:val="24"/>
          <w:shd w:val="clear" w:color="auto" w:fill="FFFFFF"/>
          <w:vertAlign w:val="subscript"/>
        </w:rPr>
        <w:t>4</w:t>
      </w:r>
      <w:r w:rsidRPr="003203A3">
        <w:rPr>
          <w:rFonts w:ascii="Times New Roman" w:eastAsia="楷体" w:hAnsi="Times New Roman" w:cs="Arial"/>
          <w:color w:val="000000" w:themeColor="text1"/>
          <w:sz w:val="24"/>
          <w:szCs w:val="24"/>
          <w:shd w:val="clear" w:color="auto" w:fill="FFFFFF"/>
          <w:vertAlign w:val="superscript"/>
        </w:rPr>
        <w:t>-</w:t>
      </w:r>
      <w:r w:rsidRPr="003203A3">
        <w:rPr>
          <w:rFonts w:ascii="Times New Roman" w:eastAsia="楷体" w:hAnsi="Times New Roman" w:cs="Arial"/>
          <w:color w:val="000000" w:themeColor="text1"/>
          <w:sz w:val="24"/>
          <w:szCs w:val="24"/>
          <w:shd w:val="clear" w:color="auto" w:fill="FFFFFF"/>
        </w:rPr>
        <w:t>和</w:t>
      </w:r>
      <w:r w:rsidRPr="003203A3">
        <w:rPr>
          <w:rFonts w:ascii="Times New Roman" w:eastAsia="楷体" w:hAnsi="Times New Roman" w:cs="Arial"/>
          <w:color w:val="000000" w:themeColor="text1"/>
          <w:sz w:val="24"/>
          <w:szCs w:val="24"/>
          <w:shd w:val="clear" w:color="auto" w:fill="FFFFFF"/>
        </w:rPr>
        <w:t>HPO</w:t>
      </w:r>
      <w:r w:rsidRPr="003203A3">
        <w:rPr>
          <w:rFonts w:ascii="Times New Roman" w:eastAsia="楷体" w:hAnsi="Times New Roman" w:cs="Arial"/>
          <w:color w:val="000000" w:themeColor="text1"/>
          <w:sz w:val="24"/>
          <w:szCs w:val="24"/>
          <w:shd w:val="clear" w:color="auto" w:fill="FFFFFF"/>
          <w:vertAlign w:val="subscript"/>
        </w:rPr>
        <w:t>4</w:t>
      </w:r>
      <w:r w:rsidRPr="003203A3">
        <w:rPr>
          <w:rFonts w:ascii="Times New Roman" w:eastAsia="楷体" w:hAnsi="Times New Roman" w:cs="Arial"/>
          <w:color w:val="000000" w:themeColor="text1"/>
          <w:sz w:val="24"/>
          <w:szCs w:val="24"/>
          <w:shd w:val="clear" w:color="auto" w:fill="FFFFFF"/>
          <w:vertAlign w:val="superscript"/>
        </w:rPr>
        <w:t>2-</w:t>
      </w:r>
      <w:r w:rsidRPr="003203A3">
        <w:rPr>
          <w:rFonts w:ascii="Times New Roman" w:eastAsia="楷体" w:hAnsi="Times New Roman" w:cs="Times New Roman" w:hint="eastAsia"/>
          <w:bCs/>
          <w:color w:val="000000" w:themeColor="text1"/>
          <w:sz w:val="24"/>
          <w:szCs w:val="24"/>
        </w:rPr>
        <w:t>的形式存在</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22]</w:t>
      </w:r>
      <w:r w:rsidRPr="00226B65">
        <w:rPr>
          <w:rFonts w:ascii="Times New Roman" w:eastAsia="楷体" w:hAnsi="Times New Roman" w:cs="Arial" w:hint="eastAsia"/>
          <w:color w:val="000000" w:themeColor="text1"/>
          <w:sz w:val="24"/>
          <w:szCs w:val="24"/>
        </w:rPr>
        <w:t>。</w:t>
      </w:r>
      <w:r w:rsidRPr="003203A3">
        <w:rPr>
          <w:rFonts w:ascii="Times New Roman" w:eastAsia="楷体" w:hAnsi="Times New Roman" w:cs="Times New Roman" w:hint="eastAsia"/>
          <w:bCs/>
          <w:color w:val="000000" w:themeColor="text1"/>
          <w:sz w:val="24"/>
          <w:szCs w:val="24"/>
        </w:rPr>
        <w:t>已有研究发现，相比于</w:t>
      </w:r>
      <w:r w:rsidRPr="003203A3">
        <w:rPr>
          <w:rFonts w:ascii="Times New Roman" w:eastAsia="楷体" w:hAnsi="Times New Roman" w:cs="Times New Roman"/>
          <w:bCs/>
          <w:color w:val="000000" w:themeColor="text1"/>
          <w:sz w:val="24"/>
          <w:szCs w:val="24"/>
        </w:rPr>
        <w:t>NO</w:t>
      </w:r>
      <w:r w:rsidRPr="003203A3">
        <w:rPr>
          <w:rFonts w:ascii="Times New Roman" w:eastAsia="楷体" w:hAnsi="Times New Roman" w:cs="Times New Roman"/>
          <w:bCs/>
          <w:color w:val="000000" w:themeColor="text1"/>
          <w:sz w:val="24"/>
          <w:szCs w:val="24"/>
          <w:vertAlign w:val="superscript"/>
        </w:rPr>
        <w:t>3-</w:t>
      </w:r>
      <w:r w:rsidRPr="003203A3">
        <w:rPr>
          <w:rFonts w:ascii="Times New Roman" w:eastAsia="楷体" w:hAnsi="Times New Roman" w:cs="Times New Roman"/>
          <w:bCs/>
          <w:color w:val="000000" w:themeColor="text1"/>
          <w:sz w:val="24"/>
          <w:szCs w:val="24"/>
        </w:rPr>
        <w:t>和</w:t>
      </w:r>
      <w:r w:rsidRPr="003203A3">
        <w:rPr>
          <w:rFonts w:ascii="Times New Roman" w:eastAsia="楷体" w:hAnsi="Times New Roman" w:cs="Times New Roman"/>
          <w:bCs/>
          <w:color w:val="000000" w:themeColor="text1"/>
          <w:sz w:val="24"/>
          <w:szCs w:val="24"/>
        </w:rPr>
        <w:t>NO</w:t>
      </w:r>
      <w:r w:rsidRPr="003203A3">
        <w:rPr>
          <w:rFonts w:ascii="Times New Roman" w:eastAsia="楷体" w:hAnsi="Times New Roman" w:cs="Times New Roman"/>
          <w:bCs/>
          <w:color w:val="000000" w:themeColor="text1"/>
          <w:sz w:val="24"/>
          <w:szCs w:val="24"/>
          <w:vertAlign w:val="superscript"/>
        </w:rPr>
        <w:t>2-</w:t>
      </w:r>
      <w:r w:rsidRPr="003203A3">
        <w:rPr>
          <w:rFonts w:ascii="Times New Roman" w:eastAsia="楷体" w:hAnsi="Times New Roman" w:cs="Times New Roman" w:hint="eastAsia"/>
          <w:bCs/>
          <w:color w:val="000000" w:themeColor="text1"/>
          <w:sz w:val="24"/>
          <w:szCs w:val="24"/>
        </w:rPr>
        <w:t>，微藻细胞吸收</w:t>
      </w:r>
      <w:r w:rsidRPr="003203A3">
        <w:rPr>
          <w:rFonts w:ascii="Times New Roman" w:eastAsia="楷体" w:hAnsi="Times New Roman" w:cs="Times New Roman"/>
          <w:bCs/>
          <w:color w:val="000000" w:themeColor="text1"/>
          <w:sz w:val="24"/>
          <w:szCs w:val="24"/>
        </w:rPr>
        <w:t>NH</w:t>
      </w:r>
      <w:r w:rsidRPr="003203A3">
        <w:rPr>
          <w:rFonts w:ascii="Times New Roman" w:eastAsia="楷体" w:hAnsi="Times New Roman" w:cs="Times New Roman"/>
          <w:bCs/>
          <w:color w:val="000000" w:themeColor="text1"/>
          <w:sz w:val="24"/>
          <w:szCs w:val="24"/>
          <w:vertAlign w:val="superscript"/>
        </w:rPr>
        <w:t xml:space="preserve">4+ </w:t>
      </w:r>
      <w:r w:rsidRPr="003203A3">
        <w:rPr>
          <w:rFonts w:ascii="Times New Roman" w:eastAsia="楷体" w:hAnsi="Times New Roman" w:cs="Times New Roman" w:hint="eastAsia"/>
          <w:bCs/>
          <w:color w:val="000000" w:themeColor="text1"/>
          <w:sz w:val="24"/>
          <w:szCs w:val="24"/>
        </w:rPr>
        <w:t>所消耗的能量更少，因此藻细胞优先利用铵离子</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23]</w:t>
      </w:r>
      <w:r w:rsidRPr="003203A3">
        <w:rPr>
          <w:rFonts w:ascii="Times New Roman" w:eastAsia="楷体" w:hAnsi="Times New Roman" w:cs="Times New Roman" w:hint="eastAsia"/>
          <w:bCs/>
          <w:color w:val="000000" w:themeColor="text1"/>
          <w:sz w:val="24"/>
          <w:szCs w:val="24"/>
        </w:rPr>
        <w:t>。在自然环境下，磷是微藻生长过程中所缺乏</w:t>
      </w:r>
      <w:r w:rsidRPr="003203A3">
        <w:rPr>
          <w:rFonts w:ascii="Times New Roman" w:eastAsia="楷体" w:hAnsi="Times New Roman" w:cs="Times New Roman" w:hint="eastAsia"/>
          <w:bCs/>
          <w:color w:val="000000" w:themeColor="text1"/>
          <w:sz w:val="24"/>
          <w:szCs w:val="24"/>
        </w:rPr>
        <w:lastRenderedPageBreak/>
        <w:t>的元素，一般来说，藻细胞中磷元素含量仅为</w:t>
      </w:r>
      <w:r w:rsidRPr="003203A3">
        <w:rPr>
          <w:rFonts w:ascii="Times New Roman" w:eastAsia="楷体" w:hAnsi="Times New Roman" w:cs="Times New Roman" w:hint="eastAsia"/>
          <w:bCs/>
          <w:color w:val="000000" w:themeColor="text1"/>
          <w:sz w:val="24"/>
          <w:szCs w:val="24"/>
        </w:rPr>
        <w:t>1%</w:t>
      </w:r>
      <w:r w:rsidRPr="003203A3">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hint="eastAsia"/>
          <w:bCs/>
          <w:color w:val="000000" w:themeColor="text1"/>
          <w:sz w:val="24"/>
          <w:szCs w:val="24"/>
        </w:rPr>
        <w:t>w/w</w:t>
      </w:r>
      <w:r w:rsidRPr="003203A3">
        <w:rPr>
          <w:rFonts w:ascii="Times New Roman" w:eastAsia="楷体" w:hAnsi="Times New Roman" w:cs="Times New Roman" w:hint="eastAsia"/>
          <w:bCs/>
          <w:color w:val="000000" w:themeColor="text1"/>
          <w:sz w:val="24"/>
          <w:szCs w:val="24"/>
        </w:rPr>
        <w:t>）</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24]</w:t>
      </w:r>
      <w:r w:rsidRPr="003203A3">
        <w:rPr>
          <w:rFonts w:ascii="Times New Roman" w:eastAsia="楷体" w:hAnsi="Times New Roman" w:cs="Times New Roman" w:hint="eastAsia"/>
          <w:bCs/>
          <w:color w:val="000000" w:themeColor="text1"/>
          <w:sz w:val="24"/>
          <w:szCs w:val="24"/>
        </w:rPr>
        <w:t>。但是根据所处环境不同，藻细胞可以吸收过量的磷酸盐并储存在细胞内。当磷源充足时，藻细胞正常分裂和生长；当磷源缺乏时，细胞则利用储存的磷源维持自身正常的生长分裂。在微藻生物膜法净化沼液过程中，微藻生物膜的生长动力学将直接影响废水中营养物的去除效率。只有当沼液养分及氮磷配比处于合适范围内，</w:t>
      </w:r>
      <w:r w:rsidRPr="003203A3">
        <w:rPr>
          <w:rFonts w:ascii="Times New Roman" w:eastAsia="楷体" w:hAnsi="Times New Roman" w:cs="Times New Roman" w:hint="eastAsia"/>
          <w:bCs/>
          <w:color w:val="000000" w:themeColor="text1"/>
          <w:sz w:val="24"/>
          <w:szCs w:val="24"/>
        </w:rPr>
        <w:t>T</w:t>
      </w:r>
      <w:r w:rsidRPr="003203A3">
        <w:rPr>
          <w:rFonts w:ascii="Times New Roman" w:eastAsia="楷体" w:hAnsi="Times New Roman" w:cs="Times New Roman"/>
          <w:bCs/>
          <w:color w:val="000000" w:themeColor="text1"/>
          <w:sz w:val="24"/>
          <w:szCs w:val="24"/>
        </w:rPr>
        <w:t>N</w:t>
      </w:r>
      <w:r w:rsidRPr="003203A3">
        <w:rPr>
          <w:rFonts w:ascii="Times New Roman" w:eastAsia="楷体" w:hAnsi="Times New Roman" w:cs="Times New Roman" w:hint="eastAsia"/>
          <w:bCs/>
          <w:color w:val="000000" w:themeColor="text1"/>
          <w:sz w:val="24"/>
          <w:szCs w:val="24"/>
        </w:rPr>
        <w:t>和</w:t>
      </w:r>
      <w:r w:rsidRPr="003203A3">
        <w:rPr>
          <w:rFonts w:ascii="Times New Roman" w:eastAsia="楷体" w:hAnsi="Times New Roman" w:cs="Times New Roman" w:hint="eastAsia"/>
          <w:bCs/>
          <w:color w:val="000000" w:themeColor="text1"/>
          <w:sz w:val="24"/>
          <w:szCs w:val="24"/>
        </w:rPr>
        <w:t>T</w:t>
      </w:r>
      <w:r w:rsidRPr="003203A3">
        <w:rPr>
          <w:rFonts w:ascii="Times New Roman" w:eastAsia="楷体" w:hAnsi="Times New Roman" w:cs="Times New Roman"/>
          <w:bCs/>
          <w:color w:val="000000" w:themeColor="text1"/>
          <w:sz w:val="24"/>
          <w:szCs w:val="24"/>
        </w:rPr>
        <w:t>P</w:t>
      </w:r>
      <w:r w:rsidRPr="003203A3">
        <w:rPr>
          <w:rFonts w:ascii="Times New Roman" w:eastAsia="楷体" w:hAnsi="Times New Roman" w:cs="Times New Roman" w:hint="eastAsia"/>
          <w:bCs/>
          <w:color w:val="000000" w:themeColor="text1"/>
          <w:sz w:val="24"/>
          <w:szCs w:val="24"/>
        </w:rPr>
        <w:t>才能同时被有效去除及排出</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17]</w:t>
      </w:r>
      <w:r w:rsidRPr="003203A3">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bCs/>
          <w:color w:val="000000" w:themeColor="text1"/>
          <w:sz w:val="24"/>
          <w:szCs w:val="24"/>
        </w:rPr>
        <w:t>研究发现，淡水微藻</w:t>
      </w:r>
      <w:r w:rsidRPr="00597369">
        <w:rPr>
          <w:rFonts w:ascii="Times New Roman" w:eastAsia="楷体" w:hAnsi="Times New Roman" w:cs="Times New Roman"/>
          <w:bCs/>
          <w:i/>
          <w:color w:val="000000" w:themeColor="text1"/>
          <w:sz w:val="24"/>
          <w:szCs w:val="24"/>
        </w:rPr>
        <w:t>Scenedesmus sp.</w:t>
      </w:r>
      <w:r w:rsidRPr="003203A3">
        <w:rPr>
          <w:rFonts w:ascii="Times New Roman" w:eastAsia="楷体" w:hAnsi="Times New Roman" w:cs="Times New Roman"/>
          <w:bCs/>
          <w:color w:val="000000" w:themeColor="text1"/>
          <w:sz w:val="24"/>
          <w:szCs w:val="24"/>
        </w:rPr>
        <w:t xml:space="preserve"> (strain LX1)</w:t>
      </w:r>
      <w:r w:rsidRPr="003203A3">
        <w:rPr>
          <w:rFonts w:ascii="Times New Roman" w:eastAsia="楷体" w:hAnsi="Times New Roman" w:cs="Times New Roman"/>
          <w:bCs/>
          <w:color w:val="000000" w:themeColor="text1"/>
          <w:sz w:val="24"/>
          <w:szCs w:val="24"/>
        </w:rPr>
        <w:t>在任何</w:t>
      </w:r>
      <w:r w:rsidRPr="003203A3">
        <w:rPr>
          <w:rFonts w:ascii="Times New Roman" w:eastAsia="楷体" w:hAnsi="Times New Roman" w:cs="Times New Roman"/>
          <w:bCs/>
          <w:color w:val="000000" w:themeColor="text1"/>
          <w:sz w:val="24"/>
          <w:szCs w:val="24"/>
        </w:rPr>
        <w:t>N/P</w:t>
      </w:r>
      <w:r w:rsidRPr="003203A3">
        <w:rPr>
          <w:rFonts w:ascii="Times New Roman" w:eastAsia="楷体" w:hAnsi="Times New Roman" w:cs="Times New Roman"/>
          <w:bCs/>
          <w:color w:val="000000" w:themeColor="text1"/>
          <w:sz w:val="24"/>
          <w:szCs w:val="24"/>
        </w:rPr>
        <w:t>比下都能去除几乎</w:t>
      </w:r>
      <w:r w:rsidRPr="003203A3">
        <w:rPr>
          <w:rFonts w:ascii="Times New Roman" w:eastAsia="楷体" w:hAnsi="Times New Roman" w:cs="Times New Roman"/>
          <w:bCs/>
          <w:color w:val="000000" w:themeColor="text1"/>
          <w:sz w:val="24"/>
          <w:szCs w:val="24"/>
        </w:rPr>
        <w:t>100%</w:t>
      </w:r>
      <w:r w:rsidRPr="003203A3">
        <w:rPr>
          <w:rFonts w:ascii="Times New Roman" w:eastAsia="楷体" w:hAnsi="Times New Roman" w:cs="Times New Roman"/>
          <w:bCs/>
          <w:color w:val="000000" w:themeColor="text1"/>
          <w:sz w:val="24"/>
          <w:szCs w:val="24"/>
        </w:rPr>
        <w:t>的磷，但只有在最佳</w:t>
      </w:r>
      <w:r w:rsidRPr="003203A3">
        <w:rPr>
          <w:rFonts w:ascii="Times New Roman" w:eastAsia="楷体" w:hAnsi="Times New Roman" w:cs="Times New Roman" w:hint="eastAsia"/>
          <w:bCs/>
          <w:color w:val="000000" w:themeColor="text1"/>
          <w:sz w:val="24"/>
          <w:szCs w:val="24"/>
        </w:rPr>
        <w:t>的</w:t>
      </w:r>
      <w:r w:rsidRPr="003203A3">
        <w:rPr>
          <w:rFonts w:ascii="Times New Roman" w:eastAsia="楷体" w:hAnsi="Times New Roman" w:cs="Times New Roman"/>
          <w:bCs/>
          <w:color w:val="000000" w:themeColor="text1"/>
          <w:sz w:val="24"/>
          <w:szCs w:val="24"/>
        </w:rPr>
        <w:t>N/P</w:t>
      </w:r>
      <w:r w:rsidRPr="003203A3">
        <w:rPr>
          <w:rFonts w:ascii="Times New Roman" w:eastAsia="楷体" w:hAnsi="Times New Roman" w:cs="Times New Roman"/>
          <w:bCs/>
          <w:color w:val="000000" w:themeColor="text1"/>
          <w:sz w:val="24"/>
          <w:szCs w:val="24"/>
        </w:rPr>
        <w:t>比下才能有效</w:t>
      </w:r>
      <w:r w:rsidRPr="003203A3">
        <w:rPr>
          <w:rFonts w:ascii="Times New Roman" w:eastAsia="楷体" w:hAnsi="Times New Roman" w:cs="Times New Roman" w:hint="eastAsia"/>
          <w:bCs/>
          <w:color w:val="000000" w:themeColor="text1"/>
          <w:sz w:val="24"/>
          <w:szCs w:val="24"/>
        </w:rPr>
        <w:t>地</w:t>
      </w:r>
      <w:r w:rsidRPr="003203A3">
        <w:rPr>
          <w:rFonts w:ascii="Times New Roman" w:eastAsia="楷体" w:hAnsi="Times New Roman" w:cs="Times New Roman"/>
          <w:bCs/>
          <w:color w:val="000000" w:themeColor="text1"/>
          <w:sz w:val="24"/>
          <w:szCs w:val="24"/>
        </w:rPr>
        <w:t>去除氮</w:t>
      </w:r>
      <w:r>
        <w:rPr>
          <w:rFonts w:ascii="Times New Roman" w:eastAsia="楷体" w:hAnsi="Times New Roman" w:cs="Times New Roman" w:hint="eastAsia"/>
          <w:bCs/>
          <w:color w:val="000000" w:themeColor="text1"/>
          <w:sz w:val="24"/>
          <w:szCs w:val="24"/>
          <w:vertAlign w:val="superscript"/>
        </w:rPr>
        <w:t xml:space="preserve"> [</w:t>
      </w:r>
      <w:r>
        <w:rPr>
          <w:rFonts w:ascii="Times New Roman" w:eastAsia="楷体" w:hAnsi="Times New Roman" w:cs="Times New Roman"/>
          <w:bCs/>
          <w:color w:val="000000" w:themeColor="text1"/>
          <w:sz w:val="24"/>
          <w:szCs w:val="24"/>
          <w:vertAlign w:val="superscript"/>
        </w:rPr>
        <w:t>25]</w:t>
      </w:r>
      <w:r>
        <w:rPr>
          <w:rFonts w:ascii="Times New Roman" w:eastAsia="楷体" w:hAnsi="Times New Roman" w:cs="Times New Roman" w:hint="eastAsia"/>
          <w:bCs/>
          <w:color w:val="000000" w:themeColor="text1"/>
          <w:sz w:val="24"/>
          <w:szCs w:val="24"/>
        </w:rPr>
        <w:t>。</w:t>
      </w:r>
      <w:r w:rsidRPr="003203A3">
        <w:rPr>
          <w:rFonts w:ascii="Times New Roman" w:eastAsia="楷体" w:hAnsi="Times New Roman" w:cs="Times New Roman" w:hint="eastAsia"/>
          <w:bCs/>
          <w:color w:val="000000" w:themeColor="text1"/>
          <w:sz w:val="24"/>
          <w:szCs w:val="24"/>
        </w:rPr>
        <w:t>因此，在利用微藻处理沼液时，通过调控沼液养分（氮源及磷源）浓度为其提供合适的</w:t>
      </w:r>
      <w:r w:rsidRPr="003203A3">
        <w:rPr>
          <w:rFonts w:ascii="Times New Roman" w:eastAsia="楷体" w:hAnsi="Times New Roman" w:cs="Arial"/>
          <w:color w:val="000000" w:themeColor="text1"/>
          <w:sz w:val="24"/>
          <w:szCs w:val="24"/>
        </w:rPr>
        <w:t>N/P</w:t>
      </w:r>
      <w:r w:rsidRPr="003203A3">
        <w:rPr>
          <w:rFonts w:ascii="Times New Roman" w:eastAsia="楷体" w:hAnsi="Times New Roman" w:cs="Arial"/>
          <w:color w:val="000000" w:themeColor="text1"/>
          <w:sz w:val="24"/>
          <w:szCs w:val="24"/>
        </w:rPr>
        <w:t>比</w:t>
      </w:r>
      <w:r w:rsidRPr="003203A3">
        <w:rPr>
          <w:rFonts w:ascii="Times New Roman" w:eastAsia="楷体" w:hAnsi="Times New Roman" w:cs="Arial" w:hint="eastAsia"/>
          <w:color w:val="000000" w:themeColor="text1"/>
          <w:sz w:val="24"/>
          <w:szCs w:val="24"/>
        </w:rPr>
        <w:t>具有重要意义。现有研究中，几乎都是探究单一培养微藻在不同氮、磷浓度及氮磷比下生长特性的差异，如</w:t>
      </w:r>
      <w:r w:rsidRPr="003203A3">
        <w:rPr>
          <w:rFonts w:ascii="Times New Roman" w:eastAsia="楷体" w:hAnsi="Times New Roman" w:cs="Arial"/>
          <w:color w:val="000000" w:themeColor="text1"/>
          <w:sz w:val="24"/>
          <w:szCs w:val="24"/>
        </w:rPr>
        <w:t>Cheng et al.</w:t>
      </w:r>
      <w:r w:rsidRPr="003203A3">
        <w:rPr>
          <w:rFonts w:ascii="Times New Roman" w:eastAsia="楷体" w:hAnsi="Times New Roman" w:cs="Arial" w:hint="eastAsia"/>
          <w:color w:val="000000" w:themeColor="text1"/>
          <w:sz w:val="24"/>
          <w:szCs w:val="24"/>
        </w:rPr>
        <w:t>通过实验培养蛋白核小球藻，研究发现其进行生物量积累的最佳</w:t>
      </w:r>
      <w:r w:rsidRPr="003203A3">
        <w:rPr>
          <w:rFonts w:ascii="Times New Roman" w:eastAsia="楷体" w:hAnsi="Times New Roman" w:cs="Arial"/>
          <w:color w:val="000000" w:themeColor="text1"/>
          <w:sz w:val="24"/>
          <w:szCs w:val="24"/>
        </w:rPr>
        <w:t>NH</w:t>
      </w:r>
      <w:r w:rsidRPr="003203A3">
        <w:rPr>
          <w:rFonts w:ascii="Times New Roman" w:eastAsia="楷体" w:hAnsi="Times New Roman" w:cs="Arial"/>
          <w:color w:val="000000" w:themeColor="text1"/>
          <w:sz w:val="24"/>
          <w:szCs w:val="24"/>
          <w:vertAlign w:val="subscript"/>
        </w:rPr>
        <w:t>4</w:t>
      </w:r>
      <w:r w:rsidRPr="003203A3">
        <w:rPr>
          <w:rFonts w:ascii="Times New Roman" w:eastAsia="楷体" w:hAnsi="Times New Roman" w:cs="Arial"/>
          <w:color w:val="000000" w:themeColor="text1"/>
          <w:sz w:val="24"/>
          <w:szCs w:val="24"/>
        </w:rPr>
        <w:t>-N</w:t>
      </w:r>
      <w:r w:rsidRPr="003203A3">
        <w:rPr>
          <w:rFonts w:ascii="Times New Roman" w:eastAsia="楷体" w:hAnsi="Times New Roman" w:cs="Arial"/>
          <w:color w:val="000000" w:themeColor="text1"/>
          <w:sz w:val="24"/>
          <w:szCs w:val="24"/>
        </w:rPr>
        <w:t>、</w:t>
      </w:r>
      <w:r w:rsidRPr="003203A3">
        <w:rPr>
          <w:rFonts w:ascii="Times New Roman" w:eastAsia="楷体" w:hAnsi="Times New Roman" w:cs="Arial"/>
          <w:color w:val="000000" w:themeColor="text1"/>
          <w:sz w:val="24"/>
          <w:szCs w:val="24"/>
        </w:rPr>
        <w:t>TP</w:t>
      </w:r>
      <w:r w:rsidRPr="003203A3">
        <w:rPr>
          <w:rFonts w:ascii="Times New Roman" w:eastAsia="楷体" w:hAnsi="Times New Roman" w:cs="Arial"/>
          <w:color w:val="000000" w:themeColor="text1"/>
          <w:sz w:val="24"/>
          <w:szCs w:val="24"/>
        </w:rPr>
        <w:t>和</w:t>
      </w:r>
      <w:r w:rsidRPr="003203A3">
        <w:rPr>
          <w:rFonts w:ascii="Times New Roman" w:eastAsia="楷体" w:hAnsi="Times New Roman" w:cs="Arial"/>
          <w:color w:val="000000" w:themeColor="text1"/>
          <w:sz w:val="24"/>
          <w:szCs w:val="24"/>
        </w:rPr>
        <w:t>N/P</w:t>
      </w:r>
      <w:r w:rsidRPr="003203A3">
        <w:rPr>
          <w:rFonts w:ascii="Times New Roman" w:eastAsia="楷体" w:hAnsi="Times New Roman" w:cs="Arial"/>
          <w:color w:val="000000" w:themeColor="text1"/>
          <w:sz w:val="24"/>
          <w:szCs w:val="24"/>
        </w:rPr>
        <w:t>比值分别为</w:t>
      </w:r>
      <w:r w:rsidRPr="003203A3">
        <w:rPr>
          <w:rFonts w:ascii="Times New Roman" w:eastAsia="楷体" w:hAnsi="Times New Roman" w:cs="Arial"/>
          <w:color w:val="000000" w:themeColor="text1"/>
          <w:sz w:val="24"/>
          <w:szCs w:val="24"/>
        </w:rPr>
        <w:t xml:space="preserve">409 mg L </w:t>
      </w:r>
      <w:r w:rsidRPr="003203A3">
        <w:rPr>
          <w:rFonts w:ascii="Times New Roman" w:eastAsia="楷体" w:hAnsi="Times New Roman" w:cs="Arial"/>
          <w:color w:val="000000" w:themeColor="text1"/>
          <w:sz w:val="24"/>
          <w:szCs w:val="24"/>
          <w:vertAlign w:val="superscript"/>
        </w:rPr>
        <w:t>-1</w:t>
      </w:r>
      <w:r w:rsidRPr="003203A3">
        <w:rPr>
          <w:rFonts w:ascii="Times New Roman" w:eastAsia="楷体" w:hAnsi="Times New Roman" w:cs="Arial"/>
          <w:color w:val="000000" w:themeColor="text1"/>
          <w:sz w:val="24"/>
          <w:szCs w:val="24"/>
        </w:rPr>
        <w:t>、</w:t>
      </w:r>
      <w:r w:rsidRPr="003203A3">
        <w:rPr>
          <w:rFonts w:ascii="Times New Roman" w:eastAsia="楷体" w:hAnsi="Times New Roman" w:cs="Arial"/>
          <w:color w:val="000000" w:themeColor="text1"/>
          <w:sz w:val="24"/>
          <w:szCs w:val="24"/>
        </w:rPr>
        <w:t xml:space="preserve">35 mg L </w:t>
      </w:r>
      <w:r w:rsidRPr="003203A3">
        <w:rPr>
          <w:rFonts w:ascii="Times New Roman" w:eastAsia="楷体" w:hAnsi="Times New Roman" w:cs="Arial"/>
          <w:color w:val="000000" w:themeColor="text1"/>
          <w:sz w:val="24"/>
          <w:szCs w:val="24"/>
          <w:vertAlign w:val="superscript"/>
        </w:rPr>
        <w:t>-1</w:t>
      </w:r>
      <w:r w:rsidRPr="003203A3">
        <w:rPr>
          <w:rFonts w:ascii="Times New Roman" w:eastAsia="楷体" w:hAnsi="Times New Roman" w:cs="Arial"/>
          <w:color w:val="000000" w:themeColor="text1"/>
          <w:sz w:val="24"/>
          <w:szCs w:val="24"/>
        </w:rPr>
        <w:t>和</w:t>
      </w:r>
      <w:r w:rsidRPr="003203A3">
        <w:rPr>
          <w:rFonts w:ascii="Times New Roman" w:eastAsia="楷体" w:hAnsi="Times New Roman" w:cs="Arial"/>
          <w:color w:val="000000" w:themeColor="text1"/>
          <w:sz w:val="24"/>
          <w:szCs w:val="24"/>
        </w:rPr>
        <w:t>8/1</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26]</w:t>
      </w:r>
      <w:r w:rsidRPr="003203A3">
        <w:rPr>
          <w:rFonts w:ascii="Times New Roman" w:eastAsia="楷体" w:hAnsi="Times New Roman" w:cs="Arial" w:hint="eastAsia"/>
          <w:color w:val="000000" w:themeColor="text1"/>
          <w:sz w:val="24"/>
          <w:szCs w:val="24"/>
        </w:rPr>
        <w:t>。然而，</w:t>
      </w:r>
      <w:r w:rsidRPr="003203A3">
        <w:rPr>
          <w:rFonts w:ascii="Times New Roman" w:eastAsia="楷体" w:hAnsi="Times New Roman" w:cs="Arial"/>
          <w:color w:val="000000" w:themeColor="text1"/>
          <w:sz w:val="24"/>
          <w:szCs w:val="24"/>
        </w:rPr>
        <w:t>氮磷比对净化沼液的微藻</w:t>
      </w:r>
      <w:r w:rsidRPr="003203A3">
        <w:rPr>
          <w:rFonts w:ascii="Times New Roman" w:eastAsia="楷体" w:hAnsi="Times New Roman" w:cs="Arial"/>
          <w:color w:val="000000" w:themeColor="text1"/>
          <w:sz w:val="24"/>
          <w:szCs w:val="24"/>
        </w:rPr>
        <w:t>-</w:t>
      </w:r>
      <w:r w:rsidRPr="003203A3">
        <w:rPr>
          <w:rFonts w:ascii="Times New Roman" w:eastAsia="楷体" w:hAnsi="Times New Roman" w:cs="Arial"/>
          <w:color w:val="000000" w:themeColor="text1"/>
          <w:sz w:val="24"/>
          <w:szCs w:val="24"/>
        </w:rPr>
        <w:t>真菌联合</w:t>
      </w:r>
      <w:r w:rsidRPr="003203A3">
        <w:rPr>
          <w:rFonts w:ascii="Times New Roman" w:eastAsia="楷体" w:hAnsi="Times New Roman" w:cs="Arial" w:hint="eastAsia"/>
          <w:color w:val="000000" w:themeColor="text1"/>
          <w:sz w:val="24"/>
          <w:szCs w:val="24"/>
        </w:rPr>
        <w:t>生物膜系统</w:t>
      </w:r>
      <w:r w:rsidRPr="003203A3">
        <w:rPr>
          <w:rFonts w:ascii="Times New Roman" w:eastAsia="楷体" w:hAnsi="Times New Roman" w:cs="Arial"/>
          <w:color w:val="000000" w:themeColor="text1"/>
          <w:sz w:val="24"/>
          <w:szCs w:val="24"/>
        </w:rPr>
        <w:t>或微藻</w:t>
      </w:r>
      <w:r w:rsidRPr="003203A3">
        <w:rPr>
          <w:rFonts w:ascii="Times New Roman" w:eastAsia="楷体" w:hAnsi="Times New Roman" w:cs="Arial"/>
          <w:color w:val="000000" w:themeColor="text1"/>
          <w:sz w:val="24"/>
          <w:szCs w:val="24"/>
        </w:rPr>
        <w:t>-</w:t>
      </w:r>
      <w:r w:rsidRPr="003203A3">
        <w:rPr>
          <w:rFonts w:ascii="Times New Roman" w:eastAsia="楷体" w:hAnsi="Times New Roman" w:cs="Arial"/>
          <w:color w:val="000000" w:themeColor="text1"/>
          <w:sz w:val="24"/>
          <w:szCs w:val="24"/>
        </w:rPr>
        <w:t>细菌</w:t>
      </w:r>
      <w:r w:rsidRPr="003203A3">
        <w:rPr>
          <w:rFonts w:ascii="Times New Roman" w:eastAsia="楷体" w:hAnsi="Times New Roman" w:cs="Arial" w:hint="eastAsia"/>
          <w:color w:val="000000" w:themeColor="text1"/>
          <w:sz w:val="24"/>
          <w:szCs w:val="24"/>
        </w:rPr>
        <w:t>联合生物膜</w:t>
      </w:r>
      <w:r w:rsidRPr="003203A3">
        <w:rPr>
          <w:rFonts w:ascii="Times New Roman" w:eastAsia="楷体" w:hAnsi="Times New Roman" w:cs="Arial"/>
          <w:color w:val="000000" w:themeColor="text1"/>
          <w:sz w:val="24"/>
          <w:szCs w:val="24"/>
        </w:rPr>
        <w:t>系统的影响</w:t>
      </w:r>
      <w:r w:rsidRPr="003203A3">
        <w:rPr>
          <w:rFonts w:ascii="Times New Roman" w:eastAsia="楷体" w:hAnsi="Times New Roman" w:cs="Arial" w:hint="eastAsia"/>
          <w:color w:val="000000" w:themeColor="text1"/>
          <w:sz w:val="24"/>
          <w:szCs w:val="24"/>
        </w:rPr>
        <w:t>及该影响对沼液中营养物去除效率的影响</w:t>
      </w:r>
      <w:r w:rsidRPr="003203A3">
        <w:rPr>
          <w:rFonts w:ascii="Times New Roman" w:eastAsia="楷体" w:hAnsi="Times New Roman" w:cs="Arial"/>
          <w:color w:val="000000" w:themeColor="text1"/>
          <w:sz w:val="24"/>
          <w:szCs w:val="24"/>
        </w:rPr>
        <w:t>尚不清楚</w:t>
      </w:r>
      <w:r w:rsidRPr="003203A3">
        <w:rPr>
          <w:rFonts w:ascii="Times New Roman" w:eastAsia="楷体" w:hAnsi="Times New Roman" w:cs="Arial" w:hint="eastAsia"/>
          <w:color w:val="000000" w:themeColor="text1"/>
          <w:sz w:val="24"/>
          <w:szCs w:val="24"/>
        </w:rPr>
        <w:t>，因此有待进一步的深入研究。</w:t>
      </w:r>
    </w:p>
    <w:p w14:paraId="48F81ACE" w14:textId="77777777" w:rsidR="009441A1" w:rsidRDefault="009441A1" w:rsidP="00CA1F94">
      <w:pPr>
        <w:pStyle w:val="a3"/>
        <w:numPr>
          <w:ilvl w:val="0"/>
          <w:numId w:val="5"/>
        </w:numPr>
        <w:spacing w:line="400" w:lineRule="exact"/>
        <w:ind w:left="284" w:firstLineChars="0" w:hanging="284"/>
        <w:rPr>
          <w:rFonts w:ascii="Times New Roman" w:eastAsia="楷体" w:hAnsi="Times New Roman" w:cs="Arial"/>
          <w:color w:val="000000" w:themeColor="text1"/>
          <w:sz w:val="24"/>
          <w:szCs w:val="24"/>
        </w:rPr>
      </w:pPr>
      <w:r w:rsidRPr="003E0CAC">
        <w:rPr>
          <w:rFonts w:ascii="Times New Roman" w:eastAsia="楷体" w:hAnsi="Times New Roman" w:cs="Arial" w:hint="eastAsia"/>
          <w:b/>
          <w:color w:val="FF0000"/>
          <w:sz w:val="24"/>
          <w:szCs w:val="24"/>
        </w:rPr>
        <w:t>培养液</w:t>
      </w:r>
      <w:r w:rsidRPr="003E0CAC">
        <w:rPr>
          <w:rFonts w:ascii="Times New Roman" w:eastAsia="楷体" w:hAnsi="Times New Roman" w:cs="Arial"/>
          <w:b/>
          <w:color w:val="FF0000"/>
          <w:sz w:val="24"/>
          <w:szCs w:val="24"/>
        </w:rPr>
        <w:t>pH</w:t>
      </w:r>
      <w:r w:rsidRPr="003E0CAC">
        <w:rPr>
          <w:rFonts w:ascii="Times New Roman" w:eastAsia="楷体" w:hAnsi="Times New Roman" w:cs="Arial" w:hint="eastAsia"/>
          <w:color w:val="000000" w:themeColor="text1"/>
          <w:sz w:val="24"/>
          <w:szCs w:val="24"/>
        </w:rPr>
        <w:t>。其对微生物成膜的影响主要作用在三方面：第一方面，影响微生物细胞膜的流动性、膜上蛋白质特性和表面电荷性等；第二方面，影响培养液中的电离平衡和水解平衡，从而影响微生物生长环境中各离子的浓度；第三方面，影响固体基质表面的物理及化学性质</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27]</w:t>
      </w:r>
      <w:r w:rsidRPr="003E0CAC">
        <w:rPr>
          <w:rFonts w:ascii="Times New Roman" w:eastAsia="楷体" w:hAnsi="Times New Roman" w:cs="Arial" w:hint="eastAsia"/>
          <w:color w:val="000000" w:themeColor="text1"/>
          <w:sz w:val="24"/>
          <w:szCs w:val="24"/>
        </w:rPr>
        <w:t>。因此，</w:t>
      </w:r>
      <w:r w:rsidRPr="003E0CAC">
        <w:rPr>
          <w:rFonts w:ascii="Times New Roman" w:eastAsia="楷体" w:hAnsi="Times New Roman" w:cs="Arial"/>
          <w:color w:val="000000" w:themeColor="text1"/>
          <w:sz w:val="24"/>
          <w:szCs w:val="24"/>
        </w:rPr>
        <w:t>Sekar</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28]</w:t>
      </w:r>
      <w:r w:rsidRPr="003E0CAC">
        <w:rPr>
          <w:rFonts w:ascii="Times New Roman" w:eastAsia="楷体" w:hAnsi="Times New Roman" w:cs="Arial" w:hint="eastAsia"/>
          <w:color w:val="000000" w:themeColor="text1"/>
          <w:sz w:val="24"/>
          <w:szCs w:val="24"/>
        </w:rPr>
        <w:t>等人在研究中发现</w:t>
      </w:r>
      <w:r>
        <w:rPr>
          <w:rFonts w:ascii="Times New Roman" w:eastAsia="楷体" w:hAnsi="Times New Roman" w:cs="Arial" w:hint="eastAsia"/>
          <w:color w:val="000000" w:themeColor="text1"/>
          <w:sz w:val="24"/>
          <w:szCs w:val="24"/>
        </w:rPr>
        <w:t>：</w:t>
      </w:r>
      <w:r w:rsidRPr="003E0CAC">
        <w:rPr>
          <w:rFonts w:ascii="Times New Roman" w:eastAsia="楷体" w:hAnsi="Times New Roman" w:cs="Arial" w:hint="eastAsia"/>
          <w:color w:val="000000" w:themeColor="text1"/>
          <w:sz w:val="24"/>
          <w:szCs w:val="24"/>
        </w:rPr>
        <w:t>培养液</w:t>
      </w:r>
      <w:r w:rsidRPr="003E0CAC">
        <w:rPr>
          <w:rFonts w:ascii="Times New Roman" w:eastAsia="楷体" w:hAnsi="Times New Roman" w:cs="Arial" w:hint="eastAsia"/>
          <w:color w:val="000000" w:themeColor="text1"/>
          <w:sz w:val="24"/>
          <w:szCs w:val="24"/>
        </w:rPr>
        <w:t>p</w:t>
      </w:r>
      <w:r w:rsidRPr="003E0CAC">
        <w:rPr>
          <w:rFonts w:ascii="Times New Roman" w:eastAsia="楷体" w:hAnsi="Times New Roman" w:cs="Arial"/>
          <w:color w:val="000000" w:themeColor="text1"/>
          <w:sz w:val="24"/>
          <w:szCs w:val="24"/>
        </w:rPr>
        <w:t>H</w:t>
      </w:r>
      <w:r w:rsidRPr="003E0CAC">
        <w:rPr>
          <w:rFonts w:ascii="Times New Roman" w:eastAsia="楷体" w:hAnsi="Times New Roman" w:cs="Arial" w:hint="eastAsia"/>
          <w:color w:val="000000" w:themeColor="text1"/>
          <w:sz w:val="24"/>
          <w:szCs w:val="24"/>
        </w:rPr>
        <w:t>值的变化会使微藻的附着性能发生一定的改变，从而影响其成膜</w:t>
      </w:r>
      <w:r>
        <w:rPr>
          <w:rFonts w:ascii="Times New Roman" w:eastAsia="楷体" w:hAnsi="Times New Roman" w:cs="Arial" w:hint="eastAsia"/>
          <w:color w:val="000000" w:themeColor="text1"/>
          <w:sz w:val="24"/>
          <w:szCs w:val="24"/>
        </w:rPr>
        <w:t>情况（当</w:t>
      </w:r>
      <w:r>
        <w:rPr>
          <w:rFonts w:ascii="Times New Roman" w:eastAsia="楷体" w:hAnsi="Times New Roman" w:cs="Arial"/>
          <w:color w:val="000000" w:themeColor="text1"/>
          <w:sz w:val="24"/>
          <w:szCs w:val="24"/>
        </w:rPr>
        <w:t>pH</w:t>
      </w:r>
      <w:r>
        <w:rPr>
          <w:rFonts w:ascii="Times New Roman" w:eastAsia="楷体" w:hAnsi="Times New Roman" w:cs="Arial" w:hint="eastAsia"/>
          <w:color w:val="000000" w:themeColor="text1"/>
          <w:sz w:val="24"/>
          <w:szCs w:val="24"/>
        </w:rPr>
        <w:t>值从</w:t>
      </w:r>
      <w:r>
        <w:rPr>
          <w:rFonts w:ascii="Times New Roman" w:eastAsia="楷体" w:hAnsi="Times New Roman" w:cs="Arial" w:hint="eastAsia"/>
          <w:color w:val="000000" w:themeColor="text1"/>
          <w:sz w:val="24"/>
          <w:szCs w:val="24"/>
        </w:rPr>
        <w:t>9</w:t>
      </w:r>
      <w:r>
        <w:rPr>
          <w:rFonts w:ascii="Times New Roman" w:eastAsia="楷体" w:hAnsi="Times New Roman" w:cs="Arial" w:hint="eastAsia"/>
          <w:color w:val="000000" w:themeColor="text1"/>
          <w:sz w:val="24"/>
          <w:szCs w:val="24"/>
        </w:rPr>
        <w:t>依次降低至</w:t>
      </w:r>
      <w:r>
        <w:rPr>
          <w:rFonts w:ascii="Times New Roman" w:eastAsia="楷体" w:hAnsi="Times New Roman" w:cs="Arial" w:hint="eastAsia"/>
          <w:color w:val="000000" w:themeColor="text1"/>
          <w:sz w:val="24"/>
          <w:szCs w:val="24"/>
        </w:rPr>
        <w:t>6</w:t>
      </w:r>
      <w:r>
        <w:rPr>
          <w:rFonts w:ascii="Times New Roman" w:eastAsia="楷体" w:hAnsi="Times New Roman" w:cs="Arial" w:hint="eastAsia"/>
          <w:color w:val="000000" w:themeColor="text1"/>
          <w:sz w:val="24"/>
          <w:szCs w:val="24"/>
        </w:rPr>
        <w:t>时，</w:t>
      </w:r>
      <w:r w:rsidRPr="003E0CAC">
        <w:rPr>
          <w:rFonts w:ascii="Times New Roman" w:eastAsia="楷体" w:hAnsi="Times New Roman" w:cs="Arial" w:hint="eastAsia"/>
          <w:color w:val="000000" w:themeColor="text1"/>
          <w:sz w:val="24"/>
          <w:szCs w:val="24"/>
        </w:rPr>
        <w:t>双头菱形藻在玻璃表面</w:t>
      </w:r>
      <w:r>
        <w:rPr>
          <w:rFonts w:ascii="Times New Roman" w:eastAsia="楷体" w:hAnsi="Times New Roman" w:cs="Arial" w:hint="eastAsia"/>
          <w:color w:val="000000" w:themeColor="text1"/>
          <w:sz w:val="24"/>
          <w:szCs w:val="24"/>
        </w:rPr>
        <w:t>的附着成膜效果依次降低）。除了影响微生物成膜的初期阶</w:t>
      </w:r>
      <w:r w:rsidRPr="003E0CAC">
        <w:rPr>
          <w:rFonts w:ascii="Times New Roman" w:eastAsia="楷体" w:hAnsi="Times New Roman" w:cs="Arial" w:hint="eastAsia"/>
          <w:color w:val="000000" w:themeColor="text1"/>
          <w:sz w:val="24"/>
          <w:szCs w:val="24"/>
        </w:rPr>
        <w:t>段，</w:t>
      </w:r>
      <w:r w:rsidRPr="003E0CAC">
        <w:rPr>
          <w:rFonts w:ascii="Times New Roman" w:eastAsia="楷体" w:hAnsi="Times New Roman" w:cs="Arial"/>
          <w:color w:val="000000" w:themeColor="text1"/>
          <w:sz w:val="24"/>
          <w:szCs w:val="24"/>
        </w:rPr>
        <w:t>过高或过低的</w:t>
      </w:r>
      <w:r w:rsidRPr="003E0CAC">
        <w:rPr>
          <w:rFonts w:ascii="Times New Roman" w:eastAsia="楷体" w:hAnsi="Times New Roman" w:cs="Arial" w:hint="eastAsia"/>
          <w:color w:val="000000" w:themeColor="text1"/>
          <w:sz w:val="24"/>
          <w:szCs w:val="24"/>
        </w:rPr>
        <w:t>培养液</w:t>
      </w:r>
      <w:r w:rsidRPr="003E0CAC">
        <w:rPr>
          <w:rFonts w:ascii="Times New Roman" w:eastAsia="楷体" w:hAnsi="Times New Roman" w:cs="Arial"/>
          <w:color w:val="000000" w:themeColor="text1"/>
          <w:sz w:val="24"/>
          <w:szCs w:val="24"/>
        </w:rPr>
        <w:t>pH</w:t>
      </w:r>
      <w:r w:rsidRPr="003E0CAC">
        <w:rPr>
          <w:rFonts w:ascii="Times New Roman" w:eastAsia="楷体" w:hAnsi="Times New Roman" w:cs="Arial"/>
          <w:color w:val="000000" w:themeColor="text1"/>
          <w:sz w:val="24"/>
          <w:szCs w:val="24"/>
        </w:rPr>
        <w:t>值都会抑制微藻</w:t>
      </w:r>
      <w:r>
        <w:rPr>
          <w:rFonts w:ascii="Times New Roman" w:eastAsia="楷体" w:hAnsi="Times New Roman" w:cs="Arial" w:hint="eastAsia"/>
          <w:color w:val="000000" w:themeColor="text1"/>
          <w:sz w:val="24"/>
          <w:szCs w:val="24"/>
        </w:rPr>
        <w:t>生长及生物膜的后期发展。</w:t>
      </w:r>
      <w:r w:rsidRPr="00341B45">
        <w:rPr>
          <w:rFonts w:ascii="Times New Roman" w:eastAsia="楷体" w:hAnsi="Times New Roman" w:cs="Arial"/>
          <w:color w:val="000000" w:themeColor="text1"/>
          <w:sz w:val="24"/>
          <w:szCs w:val="24"/>
        </w:rPr>
        <w:t>一般而言，淡水真核微藻如</w:t>
      </w:r>
      <w:r w:rsidRPr="00FD1EF7">
        <w:rPr>
          <w:rFonts w:ascii="Times New Roman" w:eastAsia="楷体" w:hAnsi="Times New Roman" w:cs="Arial"/>
          <w:i/>
          <w:color w:val="000000" w:themeColor="text1"/>
          <w:sz w:val="24"/>
          <w:szCs w:val="24"/>
        </w:rPr>
        <w:t>C. vulgaris</w:t>
      </w:r>
      <w:r w:rsidRPr="00341B45">
        <w:rPr>
          <w:rFonts w:ascii="Times New Roman" w:eastAsia="楷体" w:hAnsi="Times New Roman" w:cs="Arial"/>
          <w:color w:val="000000" w:themeColor="text1"/>
          <w:sz w:val="24"/>
          <w:szCs w:val="24"/>
        </w:rPr>
        <w:t>和</w:t>
      </w:r>
      <w:r w:rsidRPr="00FD1EF7">
        <w:rPr>
          <w:rFonts w:ascii="Times New Roman" w:eastAsia="楷体" w:hAnsi="Times New Roman" w:cs="Arial"/>
          <w:i/>
          <w:color w:val="000000" w:themeColor="text1"/>
          <w:sz w:val="24"/>
          <w:szCs w:val="24"/>
        </w:rPr>
        <w:t>Microspora sp.</w:t>
      </w:r>
      <w:r w:rsidRPr="00341B45">
        <w:rPr>
          <w:rFonts w:ascii="Times New Roman" w:eastAsia="楷体" w:hAnsi="Times New Roman" w:cs="Arial"/>
          <w:color w:val="000000" w:themeColor="text1"/>
          <w:sz w:val="24"/>
          <w:szCs w:val="24"/>
        </w:rPr>
        <w:t>的最适</w:t>
      </w:r>
      <w:r w:rsidRPr="00341B45">
        <w:rPr>
          <w:rFonts w:ascii="Times New Roman" w:eastAsia="楷体" w:hAnsi="Times New Roman" w:cs="Arial"/>
          <w:color w:val="000000" w:themeColor="text1"/>
          <w:sz w:val="24"/>
          <w:szCs w:val="24"/>
        </w:rPr>
        <w:t>pH</w:t>
      </w:r>
      <w:r w:rsidRPr="00341B45">
        <w:rPr>
          <w:rFonts w:ascii="Times New Roman" w:eastAsia="楷体" w:hAnsi="Times New Roman" w:cs="Arial"/>
          <w:color w:val="000000" w:themeColor="text1"/>
          <w:sz w:val="24"/>
          <w:szCs w:val="24"/>
        </w:rPr>
        <w:t>值范围为</w:t>
      </w:r>
      <w:r>
        <w:rPr>
          <w:rFonts w:ascii="Times New Roman" w:eastAsia="楷体" w:hAnsi="Times New Roman" w:cs="Arial"/>
          <w:color w:val="000000" w:themeColor="text1"/>
          <w:sz w:val="24"/>
          <w:szCs w:val="24"/>
        </w:rPr>
        <w:t>5~</w:t>
      </w:r>
      <w:r w:rsidRPr="00341B45">
        <w:rPr>
          <w:rFonts w:ascii="Times New Roman" w:eastAsia="楷体" w:hAnsi="Times New Roman" w:cs="Arial"/>
          <w:color w:val="000000" w:themeColor="text1"/>
          <w:sz w:val="24"/>
          <w:szCs w:val="24"/>
        </w:rPr>
        <w:t>7</w:t>
      </w:r>
      <w:r w:rsidRPr="00341B45">
        <w:rPr>
          <w:rFonts w:ascii="Times New Roman" w:eastAsia="楷体" w:hAnsi="Times New Roman" w:cs="Arial"/>
          <w:color w:val="000000" w:themeColor="text1"/>
          <w:sz w:val="24"/>
          <w:szCs w:val="24"/>
        </w:rPr>
        <w:t>，蓝藻的最适</w:t>
      </w:r>
      <w:r w:rsidRPr="00341B45">
        <w:rPr>
          <w:rFonts w:ascii="Times New Roman" w:eastAsia="楷体" w:hAnsi="Times New Roman" w:cs="Arial"/>
          <w:color w:val="000000" w:themeColor="text1"/>
          <w:sz w:val="24"/>
          <w:szCs w:val="24"/>
        </w:rPr>
        <w:t>pH</w:t>
      </w:r>
      <w:r w:rsidRPr="00341B45">
        <w:rPr>
          <w:rFonts w:ascii="Times New Roman" w:eastAsia="楷体" w:hAnsi="Times New Roman" w:cs="Arial"/>
          <w:color w:val="000000" w:themeColor="text1"/>
          <w:sz w:val="24"/>
          <w:szCs w:val="24"/>
        </w:rPr>
        <w:t>值范围为</w:t>
      </w:r>
      <w:r>
        <w:rPr>
          <w:rFonts w:ascii="Times New Roman" w:eastAsia="楷体" w:hAnsi="Times New Roman" w:cs="Arial"/>
          <w:color w:val="000000" w:themeColor="text1"/>
          <w:sz w:val="24"/>
          <w:szCs w:val="24"/>
        </w:rPr>
        <w:t>7~</w:t>
      </w:r>
      <w:r w:rsidRPr="00341B45">
        <w:rPr>
          <w:rFonts w:ascii="Times New Roman" w:eastAsia="楷体" w:hAnsi="Times New Roman" w:cs="Arial"/>
          <w:color w:val="000000" w:themeColor="text1"/>
          <w:sz w:val="24"/>
          <w:szCs w:val="24"/>
        </w:rPr>
        <w:t>9</w:t>
      </w:r>
      <w:r w:rsidRPr="00341B45">
        <w:rPr>
          <w:rFonts w:ascii="LvrqffHmrptkAdvTT3713a231" w:hAnsi="LvrqffHmrptkAdvTT3713a231"/>
          <w:color w:val="131413"/>
          <w:sz w:val="18"/>
          <w:szCs w:val="18"/>
        </w:rPr>
        <w:t xml:space="preserve"> </w:t>
      </w:r>
      <w:r>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19]</w:t>
      </w:r>
      <w:r>
        <w:rPr>
          <w:rFonts w:ascii="Times New Roman" w:eastAsia="楷体" w:hAnsi="Times New Roman" w:cs="Arial" w:hint="eastAsia"/>
          <w:color w:val="000000" w:themeColor="text1"/>
          <w:sz w:val="24"/>
          <w:szCs w:val="24"/>
        </w:rPr>
        <w:t>。为高效净化沼液，使微藻及其共生体具有高效的生长效率是一关键。然而，不同来源的沼液</w:t>
      </w:r>
      <w:r>
        <w:rPr>
          <w:rFonts w:ascii="Times New Roman" w:eastAsia="楷体" w:hAnsi="Times New Roman" w:cs="Arial" w:hint="eastAsia"/>
          <w:color w:val="000000" w:themeColor="text1"/>
          <w:sz w:val="24"/>
          <w:szCs w:val="24"/>
        </w:rPr>
        <w:t>p</w:t>
      </w:r>
      <w:r>
        <w:rPr>
          <w:rFonts w:ascii="Times New Roman" w:eastAsia="楷体" w:hAnsi="Times New Roman" w:cs="Arial"/>
          <w:color w:val="000000" w:themeColor="text1"/>
          <w:sz w:val="24"/>
          <w:szCs w:val="24"/>
        </w:rPr>
        <w:t>H</w:t>
      </w:r>
      <w:r>
        <w:rPr>
          <w:rFonts w:ascii="Times New Roman" w:eastAsia="楷体" w:hAnsi="Times New Roman" w:cs="Arial" w:hint="eastAsia"/>
          <w:color w:val="000000" w:themeColor="text1"/>
          <w:sz w:val="24"/>
          <w:szCs w:val="24"/>
        </w:rPr>
        <w:t>值不同，并且沼液中存在的异养细菌及沼液中所含有机碳源使微藻进行的异养生长都会使沼液</w:t>
      </w:r>
      <w:r>
        <w:rPr>
          <w:rFonts w:ascii="Times New Roman" w:eastAsia="楷体" w:hAnsi="Times New Roman" w:cs="Arial" w:hint="eastAsia"/>
          <w:color w:val="000000" w:themeColor="text1"/>
          <w:sz w:val="24"/>
          <w:szCs w:val="24"/>
        </w:rPr>
        <w:t>p</w:t>
      </w:r>
      <w:r>
        <w:rPr>
          <w:rFonts w:ascii="Times New Roman" w:eastAsia="楷体" w:hAnsi="Times New Roman" w:cs="Arial"/>
          <w:color w:val="000000" w:themeColor="text1"/>
          <w:sz w:val="24"/>
          <w:szCs w:val="24"/>
        </w:rPr>
        <w:t>H</w:t>
      </w:r>
      <w:r>
        <w:rPr>
          <w:rFonts w:ascii="Times New Roman" w:eastAsia="楷体" w:hAnsi="Times New Roman" w:cs="Arial" w:hint="eastAsia"/>
          <w:color w:val="000000" w:themeColor="text1"/>
          <w:sz w:val="24"/>
          <w:szCs w:val="24"/>
        </w:rPr>
        <w:t>值在其被净化的过程中发生变化。故而，优化沼液</w:t>
      </w:r>
      <w:r>
        <w:rPr>
          <w:rFonts w:ascii="Times New Roman" w:eastAsia="楷体" w:hAnsi="Times New Roman" w:cs="Arial"/>
          <w:color w:val="000000" w:themeColor="text1"/>
          <w:sz w:val="24"/>
          <w:szCs w:val="24"/>
        </w:rPr>
        <w:t>pH</w:t>
      </w:r>
      <w:r>
        <w:rPr>
          <w:rFonts w:ascii="Times New Roman" w:eastAsia="楷体" w:hAnsi="Times New Roman" w:cs="Arial" w:hint="eastAsia"/>
          <w:color w:val="000000" w:themeColor="text1"/>
          <w:sz w:val="24"/>
          <w:szCs w:val="24"/>
        </w:rPr>
        <w:t>进一步探究不同</w:t>
      </w:r>
      <w:r>
        <w:rPr>
          <w:rFonts w:ascii="Times New Roman" w:eastAsia="楷体" w:hAnsi="Times New Roman" w:cs="Arial" w:hint="eastAsia"/>
          <w:color w:val="000000" w:themeColor="text1"/>
          <w:sz w:val="24"/>
          <w:szCs w:val="24"/>
        </w:rPr>
        <w:t>pH</w:t>
      </w:r>
      <w:r>
        <w:rPr>
          <w:rFonts w:ascii="Times New Roman" w:eastAsia="楷体" w:hAnsi="Times New Roman" w:cs="Arial" w:hint="eastAsia"/>
          <w:color w:val="000000" w:themeColor="text1"/>
          <w:sz w:val="24"/>
          <w:szCs w:val="24"/>
        </w:rPr>
        <w:t>下微生物膜的生长及营养物的去除特性对实现沼液高效净化至关重要。</w:t>
      </w:r>
    </w:p>
    <w:p w14:paraId="71291A6A" w14:textId="77777777" w:rsidR="009441A1" w:rsidRPr="00D90BDB" w:rsidRDefault="009441A1" w:rsidP="00CA1F94">
      <w:pPr>
        <w:pStyle w:val="a3"/>
        <w:numPr>
          <w:ilvl w:val="0"/>
          <w:numId w:val="5"/>
        </w:numPr>
        <w:spacing w:line="400" w:lineRule="exact"/>
        <w:ind w:left="284" w:firstLineChars="0" w:hanging="284"/>
        <w:rPr>
          <w:rFonts w:ascii="Times New Roman" w:eastAsia="楷体" w:hAnsi="Times New Roman" w:cs="Arial"/>
          <w:color w:val="000000" w:themeColor="text1"/>
          <w:sz w:val="24"/>
          <w:szCs w:val="24"/>
        </w:rPr>
      </w:pPr>
      <w:r w:rsidRPr="00693064">
        <w:rPr>
          <w:rFonts w:ascii="Times New Roman" w:eastAsia="楷体" w:hAnsi="Times New Roman" w:cs="Arial" w:hint="eastAsia"/>
          <w:b/>
          <w:color w:val="FF0000"/>
          <w:sz w:val="24"/>
          <w:szCs w:val="24"/>
        </w:rPr>
        <w:t>碳源浓度</w:t>
      </w:r>
      <w:r w:rsidRPr="00693064">
        <w:rPr>
          <w:rFonts w:ascii="Times New Roman" w:eastAsia="楷体" w:hAnsi="Times New Roman" w:cs="Arial" w:hint="eastAsia"/>
          <w:color w:val="000000" w:themeColor="text1"/>
          <w:sz w:val="24"/>
          <w:szCs w:val="24"/>
        </w:rPr>
        <w:t>。碳是微生物细胞中最主要的元素之一，约占细胞质量</w:t>
      </w:r>
      <w:r w:rsidRPr="00693064">
        <w:rPr>
          <w:rFonts w:ascii="Times New Roman" w:eastAsia="楷体" w:hAnsi="Times New Roman" w:cs="Arial" w:hint="eastAsia"/>
          <w:color w:val="000000" w:themeColor="text1"/>
          <w:sz w:val="24"/>
          <w:szCs w:val="24"/>
        </w:rPr>
        <w:t>50%</w:t>
      </w:r>
      <w:r w:rsidRPr="00693064">
        <w:rPr>
          <w:rFonts w:ascii="Times New Roman" w:eastAsia="楷体" w:hAnsi="Times New Roman" w:cs="Arial" w:hint="eastAsia"/>
          <w:color w:val="000000" w:themeColor="text1"/>
          <w:sz w:val="24"/>
          <w:szCs w:val="24"/>
        </w:rPr>
        <w:t>左右</w:t>
      </w:r>
      <w:r w:rsidRPr="00693064">
        <w:rPr>
          <w:rFonts w:ascii="Times New Roman" w:eastAsia="楷体" w:hAnsi="Times New Roman" w:cs="Times New Roman" w:hint="eastAsia"/>
          <w:bCs/>
          <w:color w:val="000000" w:themeColor="text1"/>
          <w:sz w:val="24"/>
          <w:szCs w:val="24"/>
          <w:vertAlign w:val="superscript"/>
        </w:rPr>
        <w:t>[</w:t>
      </w:r>
      <w:r w:rsidRPr="00693064">
        <w:rPr>
          <w:rFonts w:ascii="Times New Roman" w:eastAsia="楷体" w:hAnsi="Times New Roman" w:cs="Times New Roman"/>
          <w:bCs/>
          <w:color w:val="000000" w:themeColor="text1"/>
          <w:sz w:val="24"/>
          <w:szCs w:val="24"/>
          <w:vertAlign w:val="superscript"/>
        </w:rPr>
        <w:t>29]</w:t>
      </w:r>
      <w:r w:rsidRPr="00693064">
        <w:rPr>
          <w:rFonts w:ascii="Times New Roman" w:eastAsia="楷体" w:hAnsi="Times New Roman" w:cs="Arial" w:hint="eastAsia"/>
          <w:color w:val="000000" w:themeColor="text1"/>
          <w:sz w:val="24"/>
          <w:szCs w:val="24"/>
        </w:rPr>
        <w:t>，故</w:t>
      </w:r>
      <w:r w:rsidRPr="00693064">
        <w:rPr>
          <w:rFonts w:ascii="Times New Roman" w:eastAsia="楷体" w:hAnsi="Times New Roman"/>
          <w:color w:val="000000" w:themeColor="text1"/>
          <w:sz w:val="24"/>
          <w:szCs w:val="24"/>
        </w:rPr>
        <w:t>其浓度会</w:t>
      </w:r>
      <w:r w:rsidRPr="00693064">
        <w:rPr>
          <w:rFonts w:ascii="Times New Roman" w:eastAsia="楷体" w:hAnsi="Times New Roman" w:hint="eastAsia"/>
          <w:color w:val="000000" w:themeColor="text1"/>
          <w:sz w:val="24"/>
          <w:szCs w:val="24"/>
        </w:rPr>
        <w:t>显著</w:t>
      </w:r>
      <w:r w:rsidRPr="00693064">
        <w:rPr>
          <w:rFonts w:ascii="Times New Roman" w:eastAsia="楷体" w:hAnsi="Times New Roman"/>
          <w:color w:val="000000" w:themeColor="text1"/>
          <w:sz w:val="24"/>
          <w:szCs w:val="24"/>
        </w:rPr>
        <w:t>影响微藻的生长和总脂质生产力</w:t>
      </w:r>
      <w:r w:rsidRPr="00693064">
        <w:rPr>
          <w:rFonts w:ascii="Times New Roman" w:eastAsia="楷体" w:hAnsi="Times New Roman" w:cs="Arial" w:hint="eastAsia"/>
          <w:color w:val="000000" w:themeColor="text1"/>
          <w:sz w:val="24"/>
          <w:szCs w:val="24"/>
        </w:rPr>
        <w:t>。沼液中的碳源主要分为有机碳源和无机碳源。其中微藻、真菌或细菌等微生物可以利用有机碳源进行异养生长，同时微藻还可利用无机碳源进行光合自养，以此达到共同吸收去除沼液中的营养物质。有研究表明，</w:t>
      </w:r>
      <w:r w:rsidRPr="00693064">
        <w:rPr>
          <w:rFonts w:ascii="Times New Roman" w:eastAsia="楷体" w:hAnsi="Times New Roman"/>
          <w:color w:val="000000" w:themeColor="text1"/>
          <w:sz w:val="24"/>
          <w:szCs w:val="24"/>
        </w:rPr>
        <w:t>溶解无机碳</w:t>
      </w:r>
      <w:r w:rsidRPr="00693064">
        <w:rPr>
          <w:rFonts w:ascii="Times New Roman" w:eastAsia="楷体" w:hAnsi="Times New Roman" w:hint="eastAsia"/>
          <w:color w:val="000000" w:themeColor="text1"/>
          <w:sz w:val="24"/>
          <w:szCs w:val="24"/>
        </w:rPr>
        <w:t>(</w:t>
      </w:r>
      <w:r w:rsidRPr="00693064">
        <w:rPr>
          <w:rFonts w:ascii="Times New Roman" w:eastAsia="楷体" w:hAnsi="Times New Roman"/>
          <w:color w:val="000000" w:themeColor="text1"/>
          <w:sz w:val="24"/>
          <w:szCs w:val="24"/>
        </w:rPr>
        <w:t>DIC)</w:t>
      </w:r>
      <w:r w:rsidRPr="00693064">
        <w:rPr>
          <w:rFonts w:ascii="Times New Roman" w:eastAsia="楷体" w:hAnsi="Times New Roman"/>
          <w:color w:val="000000" w:themeColor="text1"/>
          <w:sz w:val="24"/>
          <w:szCs w:val="24"/>
        </w:rPr>
        <w:t>以</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2</w:t>
      </w:r>
      <w:r w:rsidRPr="00693064">
        <w:rPr>
          <w:rFonts w:ascii="Times New Roman" w:eastAsia="楷体" w:hAnsi="Times New Roman"/>
          <w:color w:val="000000" w:themeColor="text1"/>
          <w:sz w:val="24"/>
          <w:szCs w:val="24"/>
        </w:rPr>
        <w:t>、</w:t>
      </w:r>
      <w:r w:rsidRPr="00693064">
        <w:rPr>
          <w:rFonts w:ascii="Times New Roman" w:eastAsia="楷体" w:hAnsi="Times New Roman"/>
          <w:color w:val="000000" w:themeColor="text1"/>
          <w:sz w:val="24"/>
          <w:szCs w:val="24"/>
        </w:rPr>
        <w:t>HCO</w:t>
      </w:r>
      <w:r w:rsidRPr="00693064">
        <w:rPr>
          <w:rFonts w:ascii="Times New Roman" w:eastAsia="楷体" w:hAnsi="Times New Roman"/>
          <w:color w:val="000000" w:themeColor="text1"/>
          <w:sz w:val="24"/>
          <w:szCs w:val="24"/>
          <w:vertAlign w:val="subscript"/>
        </w:rPr>
        <w:t>3</w:t>
      </w:r>
      <w:r w:rsidRPr="00693064">
        <w:rPr>
          <w:rFonts w:ascii="Times New Roman" w:eastAsia="楷体" w:hAnsi="Times New Roman" w:hint="eastAsia"/>
          <w:color w:val="000000" w:themeColor="text1"/>
          <w:sz w:val="24"/>
          <w:szCs w:val="24"/>
          <w:vertAlign w:val="superscript"/>
        </w:rPr>
        <w:t>-</w:t>
      </w:r>
      <w:r w:rsidRPr="00693064">
        <w:rPr>
          <w:rFonts w:ascii="Times New Roman" w:eastAsia="楷体" w:hAnsi="Times New Roman" w:hint="eastAsia"/>
          <w:color w:val="000000" w:themeColor="text1"/>
          <w:sz w:val="24"/>
          <w:szCs w:val="24"/>
        </w:rPr>
        <w:t>及</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3</w:t>
      </w:r>
      <w:r w:rsidRPr="00693064">
        <w:rPr>
          <w:rFonts w:ascii="Times New Roman" w:eastAsia="楷体" w:hAnsi="Times New Roman"/>
          <w:color w:val="000000" w:themeColor="text1"/>
          <w:sz w:val="24"/>
          <w:szCs w:val="24"/>
          <w:vertAlign w:val="superscript"/>
        </w:rPr>
        <w:t>-2</w:t>
      </w:r>
      <w:r w:rsidRPr="00693064">
        <w:rPr>
          <w:rFonts w:ascii="Times New Roman" w:eastAsia="楷体" w:hAnsi="Times New Roman"/>
          <w:color w:val="000000" w:themeColor="text1"/>
          <w:sz w:val="24"/>
          <w:szCs w:val="24"/>
        </w:rPr>
        <w:t>的形</w:t>
      </w:r>
      <w:r w:rsidRPr="00693064">
        <w:rPr>
          <w:rFonts w:ascii="Times New Roman" w:eastAsia="楷体" w:hAnsi="Times New Roman"/>
          <w:color w:val="000000" w:themeColor="text1"/>
          <w:sz w:val="24"/>
          <w:szCs w:val="24"/>
        </w:rPr>
        <w:lastRenderedPageBreak/>
        <w:t>式存在，各</w:t>
      </w:r>
      <w:r w:rsidRPr="00693064">
        <w:rPr>
          <w:rFonts w:ascii="Times New Roman" w:eastAsia="楷体" w:hAnsi="Times New Roman" w:hint="eastAsia"/>
          <w:color w:val="000000" w:themeColor="text1"/>
          <w:sz w:val="24"/>
          <w:szCs w:val="24"/>
        </w:rPr>
        <w:t>种形式所占</w:t>
      </w:r>
      <w:r w:rsidRPr="00693064">
        <w:rPr>
          <w:rFonts w:ascii="Times New Roman" w:eastAsia="楷体" w:hAnsi="Times New Roman"/>
          <w:color w:val="000000" w:themeColor="text1"/>
          <w:sz w:val="24"/>
          <w:szCs w:val="24"/>
        </w:rPr>
        <w:t>比例取决于</w:t>
      </w:r>
      <w:r w:rsidRPr="00693064">
        <w:rPr>
          <w:rFonts w:ascii="Times New Roman" w:eastAsia="楷体" w:hAnsi="Times New Roman" w:hint="eastAsia"/>
          <w:color w:val="000000" w:themeColor="text1"/>
          <w:sz w:val="24"/>
          <w:szCs w:val="24"/>
        </w:rPr>
        <w:t>溶液</w:t>
      </w:r>
      <w:r w:rsidRPr="00693064">
        <w:rPr>
          <w:rFonts w:ascii="Times New Roman" w:eastAsia="楷体" w:hAnsi="Times New Roman"/>
          <w:color w:val="000000" w:themeColor="text1"/>
          <w:sz w:val="24"/>
          <w:szCs w:val="24"/>
        </w:rPr>
        <w:t>pH</w:t>
      </w:r>
      <w:r w:rsidRPr="00693064">
        <w:rPr>
          <w:rFonts w:ascii="Times New Roman" w:eastAsia="楷体" w:hAnsi="Times New Roman"/>
          <w:color w:val="000000" w:themeColor="text1"/>
          <w:sz w:val="24"/>
          <w:szCs w:val="24"/>
        </w:rPr>
        <w:t>值和温度。相对于依靠主动运输的</w:t>
      </w:r>
      <w:r w:rsidRPr="00693064">
        <w:rPr>
          <w:rFonts w:ascii="Times New Roman" w:eastAsia="楷体" w:hAnsi="Times New Roman"/>
          <w:color w:val="000000" w:themeColor="text1"/>
          <w:sz w:val="24"/>
          <w:szCs w:val="24"/>
        </w:rPr>
        <w:t>HCO</w:t>
      </w:r>
      <w:r w:rsidRPr="00693064">
        <w:rPr>
          <w:rFonts w:ascii="Times New Roman" w:eastAsia="楷体" w:hAnsi="Times New Roman"/>
          <w:color w:val="000000" w:themeColor="text1"/>
          <w:sz w:val="24"/>
          <w:szCs w:val="24"/>
          <w:vertAlign w:val="subscript"/>
        </w:rPr>
        <w:t>3</w:t>
      </w:r>
      <w:r w:rsidRPr="00693064">
        <w:rPr>
          <w:rFonts w:ascii="Times New Roman" w:eastAsia="楷体" w:hAnsi="Times New Roman" w:hint="eastAsia"/>
          <w:color w:val="000000" w:themeColor="text1"/>
          <w:sz w:val="24"/>
          <w:szCs w:val="24"/>
          <w:vertAlign w:val="superscript"/>
        </w:rPr>
        <w:t>-</w:t>
      </w:r>
      <w:r w:rsidRPr="00693064">
        <w:rPr>
          <w:rFonts w:ascii="Times New Roman" w:eastAsia="楷体" w:hAnsi="Times New Roman" w:hint="eastAsia"/>
          <w:color w:val="000000" w:themeColor="text1"/>
          <w:sz w:val="24"/>
          <w:szCs w:val="24"/>
        </w:rPr>
        <w:t>及</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3</w:t>
      </w:r>
      <w:r w:rsidRPr="00693064">
        <w:rPr>
          <w:rFonts w:ascii="Times New Roman" w:eastAsia="楷体" w:hAnsi="Times New Roman"/>
          <w:color w:val="000000" w:themeColor="text1"/>
          <w:sz w:val="24"/>
          <w:szCs w:val="24"/>
          <w:vertAlign w:val="superscript"/>
        </w:rPr>
        <w:t>-2</w:t>
      </w:r>
      <w:r w:rsidRPr="00693064">
        <w:rPr>
          <w:rFonts w:ascii="Times New Roman" w:eastAsia="楷体" w:hAnsi="Times New Roman"/>
          <w:color w:val="000000" w:themeColor="text1"/>
          <w:sz w:val="24"/>
          <w:szCs w:val="24"/>
        </w:rPr>
        <w:t>，微藻优先通过被动扩散吸收</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2</w:t>
      </w:r>
      <w:r w:rsidRPr="00693064">
        <w:rPr>
          <w:rFonts w:ascii="Times New Roman" w:eastAsia="楷体" w:hAnsi="Times New Roman" w:cs="Times New Roman" w:hint="eastAsia"/>
          <w:bCs/>
          <w:color w:val="000000" w:themeColor="text1"/>
          <w:sz w:val="24"/>
          <w:szCs w:val="24"/>
          <w:vertAlign w:val="superscript"/>
        </w:rPr>
        <w:t>[</w:t>
      </w:r>
      <w:r w:rsidRPr="00693064">
        <w:rPr>
          <w:rFonts w:ascii="Times New Roman" w:eastAsia="楷体" w:hAnsi="Times New Roman" w:cs="Times New Roman"/>
          <w:bCs/>
          <w:color w:val="000000" w:themeColor="text1"/>
          <w:sz w:val="24"/>
          <w:szCs w:val="24"/>
          <w:vertAlign w:val="superscript"/>
        </w:rPr>
        <w:t>30]</w:t>
      </w:r>
      <w:r w:rsidRPr="00693064">
        <w:rPr>
          <w:rFonts w:ascii="Times New Roman" w:eastAsia="楷体" w:hAnsi="Times New Roman"/>
          <w:color w:val="000000" w:themeColor="text1"/>
          <w:sz w:val="24"/>
          <w:szCs w:val="24"/>
        </w:rPr>
        <w:t>。</w:t>
      </w:r>
      <w:r w:rsidRPr="00693064">
        <w:rPr>
          <w:rFonts w:ascii="Times New Roman" w:eastAsia="楷体" w:hAnsi="Times New Roman" w:hint="eastAsia"/>
          <w:color w:val="000000" w:themeColor="text1"/>
          <w:sz w:val="24"/>
          <w:szCs w:val="24"/>
        </w:rPr>
        <w:t>因此，在微藻生物膜法净化沼液过程中，沼液中</w:t>
      </w:r>
      <w:r w:rsidRPr="00693064">
        <w:rPr>
          <w:rFonts w:ascii="Times New Roman" w:eastAsia="楷体" w:hAnsi="Times New Roman" w:hint="eastAsia"/>
          <w:color w:val="000000" w:themeColor="text1"/>
          <w:sz w:val="24"/>
          <w:szCs w:val="24"/>
        </w:rPr>
        <w:t>C</w:t>
      </w:r>
      <w:r w:rsidRPr="00693064">
        <w:rPr>
          <w:rFonts w:ascii="Times New Roman" w:eastAsia="楷体" w:hAnsi="Times New Roman"/>
          <w:color w:val="000000" w:themeColor="text1"/>
          <w:sz w:val="24"/>
          <w:szCs w:val="24"/>
        </w:rPr>
        <w:t>O</w:t>
      </w:r>
      <w:r w:rsidRPr="00693064">
        <w:rPr>
          <w:rFonts w:ascii="Times New Roman" w:eastAsia="楷体" w:hAnsi="Times New Roman"/>
          <w:color w:val="000000" w:themeColor="text1"/>
          <w:sz w:val="24"/>
          <w:szCs w:val="24"/>
          <w:vertAlign w:val="subscript"/>
        </w:rPr>
        <w:t>2</w:t>
      </w:r>
      <w:r w:rsidRPr="00693064">
        <w:rPr>
          <w:rFonts w:ascii="Times New Roman" w:eastAsia="楷体" w:hAnsi="Times New Roman" w:hint="eastAsia"/>
          <w:color w:val="000000" w:themeColor="text1"/>
          <w:sz w:val="24"/>
          <w:szCs w:val="24"/>
        </w:rPr>
        <w:t>浓度将显著影响其净化效率。</w:t>
      </w:r>
      <w:r w:rsidRPr="00693064">
        <w:rPr>
          <w:rFonts w:ascii="Times New Roman" w:eastAsia="楷体" w:hAnsi="Times New Roman"/>
          <w:color w:val="000000" w:themeColor="text1"/>
          <w:sz w:val="24"/>
          <w:szCs w:val="24"/>
        </w:rPr>
        <w:t>然而，在高</w:t>
      </w:r>
      <w:r w:rsidRPr="00693064">
        <w:rPr>
          <w:rFonts w:ascii="Times New Roman" w:eastAsia="楷体" w:hAnsi="Times New Roman"/>
          <w:color w:val="000000" w:themeColor="text1"/>
          <w:sz w:val="24"/>
          <w:szCs w:val="24"/>
        </w:rPr>
        <w:t>pH</w:t>
      </w:r>
      <w:r w:rsidRPr="00693064">
        <w:rPr>
          <w:rFonts w:ascii="Times New Roman" w:eastAsia="楷体" w:hAnsi="Times New Roman"/>
          <w:color w:val="000000" w:themeColor="text1"/>
          <w:sz w:val="24"/>
          <w:szCs w:val="24"/>
        </w:rPr>
        <w:t>时，废水中的</w:t>
      </w:r>
      <w:r w:rsidRPr="00693064">
        <w:rPr>
          <w:rFonts w:ascii="Times New Roman" w:eastAsia="楷体" w:hAnsi="Times New Roman"/>
          <w:color w:val="000000" w:themeColor="text1"/>
          <w:sz w:val="24"/>
          <w:szCs w:val="24"/>
        </w:rPr>
        <w:t>DIC</w:t>
      </w:r>
      <w:r w:rsidRPr="00693064">
        <w:rPr>
          <w:rFonts w:ascii="Times New Roman" w:eastAsia="楷体" w:hAnsi="Times New Roman"/>
          <w:color w:val="000000" w:themeColor="text1"/>
          <w:sz w:val="24"/>
          <w:szCs w:val="24"/>
        </w:rPr>
        <w:t>大多以</w:t>
      </w:r>
      <w:r w:rsidRPr="00693064">
        <w:rPr>
          <w:rFonts w:ascii="Times New Roman" w:eastAsia="楷体" w:hAnsi="Times New Roman"/>
          <w:color w:val="000000" w:themeColor="text1"/>
          <w:sz w:val="24"/>
          <w:szCs w:val="24"/>
        </w:rPr>
        <w:t>HCO</w:t>
      </w:r>
      <w:r w:rsidRPr="00693064">
        <w:rPr>
          <w:rFonts w:ascii="Times New Roman" w:eastAsia="楷体" w:hAnsi="Times New Roman"/>
          <w:color w:val="000000" w:themeColor="text1"/>
          <w:sz w:val="24"/>
          <w:szCs w:val="24"/>
          <w:vertAlign w:val="subscript"/>
        </w:rPr>
        <w:t>3</w:t>
      </w:r>
      <w:r w:rsidRPr="00693064">
        <w:rPr>
          <w:rFonts w:ascii="Times New Roman" w:eastAsia="楷体" w:hAnsi="Times New Roman" w:hint="eastAsia"/>
          <w:color w:val="000000" w:themeColor="text1"/>
          <w:sz w:val="24"/>
          <w:szCs w:val="24"/>
          <w:vertAlign w:val="superscript"/>
        </w:rPr>
        <w:t>-</w:t>
      </w:r>
      <w:r w:rsidRPr="00693064">
        <w:rPr>
          <w:rFonts w:ascii="Times New Roman" w:eastAsia="楷体" w:hAnsi="Times New Roman" w:hint="eastAsia"/>
          <w:color w:val="000000" w:themeColor="text1"/>
          <w:sz w:val="24"/>
          <w:szCs w:val="24"/>
        </w:rPr>
        <w:t>和</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3</w:t>
      </w:r>
      <w:r w:rsidRPr="00693064">
        <w:rPr>
          <w:rFonts w:ascii="Times New Roman" w:eastAsia="楷体" w:hAnsi="Times New Roman"/>
          <w:color w:val="000000" w:themeColor="text1"/>
          <w:sz w:val="24"/>
          <w:szCs w:val="24"/>
          <w:vertAlign w:val="superscript"/>
        </w:rPr>
        <w:t>-2</w:t>
      </w:r>
      <w:r w:rsidRPr="00693064">
        <w:rPr>
          <w:rFonts w:ascii="Times New Roman" w:eastAsia="楷体" w:hAnsi="Times New Roman"/>
          <w:color w:val="000000" w:themeColor="text1"/>
          <w:sz w:val="24"/>
          <w:szCs w:val="24"/>
        </w:rPr>
        <w:t>的形式存在，有效</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2</w:t>
      </w:r>
      <w:r w:rsidRPr="00693064">
        <w:rPr>
          <w:rFonts w:ascii="Times New Roman" w:eastAsia="楷体" w:hAnsi="Times New Roman"/>
          <w:color w:val="000000" w:themeColor="text1"/>
          <w:sz w:val="24"/>
          <w:szCs w:val="24"/>
        </w:rPr>
        <w:t>的含量</w:t>
      </w:r>
      <w:r w:rsidRPr="00693064">
        <w:rPr>
          <w:rFonts w:ascii="Times New Roman" w:eastAsia="楷体" w:hAnsi="Times New Roman" w:hint="eastAsia"/>
          <w:color w:val="000000" w:themeColor="text1"/>
          <w:sz w:val="24"/>
          <w:szCs w:val="24"/>
        </w:rPr>
        <w:t>并</w:t>
      </w:r>
      <w:r w:rsidRPr="00693064">
        <w:rPr>
          <w:rFonts w:ascii="Times New Roman" w:eastAsia="楷体" w:hAnsi="Times New Roman"/>
          <w:color w:val="000000" w:themeColor="text1"/>
          <w:sz w:val="24"/>
          <w:szCs w:val="24"/>
        </w:rPr>
        <w:t>不显著</w:t>
      </w:r>
      <w:r w:rsidRPr="00693064">
        <w:rPr>
          <w:rFonts w:ascii="Times New Roman" w:eastAsia="楷体" w:hAnsi="Times New Roman" w:cs="Times New Roman" w:hint="eastAsia"/>
          <w:bCs/>
          <w:color w:val="000000" w:themeColor="text1"/>
          <w:sz w:val="24"/>
          <w:szCs w:val="24"/>
          <w:vertAlign w:val="superscript"/>
        </w:rPr>
        <w:t>[</w:t>
      </w:r>
      <w:r w:rsidRPr="00693064">
        <w:rPr>
          <w:rFonts w:ascii="Times New Roman" w:eastAsia="楷体" w:hAnsi="Times New Roman" w:cs="Times New Roman"/>
          <w:bCs/>
          <w:color w:val="000000" w:themeColor="text1"/>
          <w:sz w:val="24"/>
          <w:szCs w:val="24"/>
          <w:vertAlign w:val="superscript"/>
        </w:rPr>
        <w:t>30]</w:t>
      </w:r>
      <w:r w:rsidRPr="00693064">
        <w:rPr>
          <w:rFonts w:ascii="Times New Roman" w:eastAsia="楷体" w:hAnsi="Times New Roman" w:hint="eastAsia"/>
          <w:color w:val="000000" w:themeColor="text1"/>
          <w:sz w:val="24"/>
          <w:szCs w:val="24"/>
        </w:rPr>
        <w:t>。除此，</w:t>
      </w:r>
      <w:r w:rsidRPr="00693064">
        <w:rPr>
          <w:rFonts w:ascii="Times New Roman" w:eastAsia="楷体" w:hAnsi="Times New Roman"/>
          <w:color w:val="000000" w:themeColor="text1"/>
          <w:sz w:val="24"/>
          <w:szCs w:val="24"/>
        </w:rPr>
        <w:t>C/N</w:t>
      </w:r>
      <w:r w:rsidRPr="00693064">
        <w:rPr>
          <w:rFonts w:ascii="Times New Roman" w:eastAsia="楷体" w:hAnsi="Times New Roman"/>
          <w:color w:val="000000" w:themeColor="text1"/>
          <w:sz w:val="24"/>
          <w:szCs w:val="24"/>
        </w:rPr>
        <w:t>比</w:t>
      </w:r>
      <w:r w:rsidRPr="00693064">
        <w:rPr>
          <w:rFonts w:ascii="Times New Roman" w:eastAsia="楷体" w:hAnsi="Times New Roman" w:hint="eastAsia"/>
          <w:color w:val="000000" w:themeColor="text1"/>
          <w:sz w:val="24"/>
          <w:szCs w:val="24"/>
        </w:rPr>
        <w:t>值</w:t>
      </w:r>
      <w:r w:rsidRPr="00693064">
        <w:rPr>
          <w:rFonts w:ascii="Times New Roman" w:eastAsia="楷体" w:hAnsi="Times New Roman"/>
          <w:color w:val="000000" w:themeColor="text1"/>
          <w:sz w:val="24"/>
          <w:szCs w:val="24"/>
        </w:rPr>
        <w:t>对藻类</w:t>
      </w:r>
      <w:r w:rsidRPr="00693064">
        <w:rPr>
          <w:rFonts w:ascii="Times New Roman" w:eastAsia="楷体" w:hAnsi="Times New Roman" w:hint="eastAsia"/>
          <w:color w:val="000000" w:themeColor="text1"/>
          <w:sz w:val="24"/>
          <w:szCs w:val="24"/>
        </w:rPr>
        <w:t>培养</w:t>
      </w:r>
      <w:r w:rsidRPr="00693064">
        <w:rPr>
          <w:rFonts w:ascii="Times New Roman" w:eastAsia="楷体" w:hAnsi="Times New Roman"/>
          <w:color w:val="000000" w:themeColor="text1"/>
          <w:sz w:val="24"/>
          <w:szCs w:val="24"/>
        </w:rPr>
        <w:t>中生物量的产生</w:t>
      </w:r>
      <w:r w:rsidRPr="00693064">
        <w:rPr>
          <w:rFonts w:ascii="Times New Roman" w:eastAsia="楷体" w:hAnsi="Times New Roman" w:hint="eastAsia"/>
          <w:color w:val="000000" w:themeColor="text1"/>
          <w:sz w:val="24"/>
          <w:szCs w:val="24"/>
        </w:rPr>
        <w:t>也</w:t>
      </w:r>
      <w:r w:rsidRPr="00693064">
        <w:rPr>
          <w:rFonts w:ascii="Times New Roman" w:eastAsia="楷体" w:hAnsi="Times New Roman"/>
          <w:color w:val="000000" w:themeColor="text1"/>
          <w:sz w:val="24"/>
          <w:szCs w:val="24"/>
        </w:rPr>
        <w:t>有显著影响</w:t>
      </w:r>
      <w:r w:rsidRPr="00693064">
        <w:rPr>
          <w:rFonts w:ascii="Times New Roman" w:eastAsia="楷体" w:hAnsi="Times New Roman" w:cs="Times New Roman" w:hint="eastAsia"/>
          <w:bCs/>
          <w:color w:val="000000" w:themeColor="text1"/>
          <w:sz w:val="24"/>
          <w:szCs w:val="24"/>
          <w:vertAlign w:val="superscript"/>
        </w:rPr>
        <w:t>[</w:t>
      </w:r>
      <w:r w:rsidRPr="00693064">
        <w:rPr>
          <w:rFonts w:ascii="Times New Roman" w:eastAsia="楷体" w:hAnsi="Times New Roman" w:cs="Times New Roman"/>
          <w:bCs/>
          <w:color w:val="000000" w:themeColor="text1"/>
          <w:sz w:val="24"/>
          <w:szCs w:val="24"/>
          <w:vertAlign w:val="superscript"/>
        </w:rPr>
        <w:t>31]</w:t>
      </w:r>
      <w:r w:rsidRPr="00693064">
        <w:rPr>
          <w:rFonts w:ascii="Times New Roman" w:eastAsia="楷体" w:hAnsi="Times New Roman"/>
          <w:color w:val="000000" w:themeColor="text1"/>
          <w:sz w:val="24"/>
          <w:szCs w:val="24"/>
        </w:rPr>
        <w:t>，</w:t>
      </w:r>
      <w:r w:rsidRPr="00693064">
        <w:rPr>
          <w:rFonts w:ascii="Times New Roman" w:eastAsia="楷体" w:hAnsi="Times New Roman" w:hint="eastAsia"/>
          <w:color w:val="000000" w:themeColor="text1"/>
          <w:sz w:val="24"/>
          <w:szCs w:val="24"/>
        </w:rPr>
        <w:t>在</w:t>
      </w:r>
      <w:r w:rsidRPr="00693064">
        <w:rPr>
          <w:rFonts w:ascii="Times New Roman" w:eastAsia="楷体" w:hAnsi="Times New Roman"/>
          <w:color w:val="000000" w:themeColor="text1"/>
          <w:sz w:val="24"/>
          <w:szCs w:val="24"/>
        </w:rPr>
        <w:t>较高</w:t>
      </w:r>
      <w:r w:rsidRPr="00693064">
        <w:rPr>
          <w:rFonts w:ascii="Times New Roman" w:eastAsia="楷体" w:hAnsi="Times New Roman"/>
          <w:color w:val="000000" w:themeColor="text1"/>
          <w:sz w:val="24"/>
          <w:szCs w:val="24"/>
        </w:rPr>
        <w:t>C/N</w:t>
      </w:r>
      <w:r w:rsidRPr="00693064">
        <w:rPr>
          <w:rFonts w:ascii="Times New Roman" w:eastAsia="楷体" w:hAnsi="Times New Roman"/>
          <w:color w:val="000000" w:themeColor="text1"/>
          <w:sz w:val="24"/>
          <w:szCs w:val="24"/>
        </w:rPr>
        <w:t>比</w:t>
      </w:r>
      <w:r w:rsidRPr="00693064">
        <w:rPr>
          <w:rFonts w:ascii="Times New Roman" w:eastAsia="楷体" w:hAnsi="Times New Roman" w:hint="eastAsia"/>
          <w:color w:val="000000" w:themeColor="text1"/>
          <w:sz w:val="24"/>
          <w:szCs w:val="24"/>
        </w:rPr>
        <w:t>下微藻可生产</w:t>
      </w:r>
      <w:r w:rsidRPr="00693064">
        <w:rPr>
          <w:rFonts w:ascii="Times New Roman" w:eastAsia="楷体" w:hAnsi="Times New Roman"/>
          <w:color w:val="000000" w:themeColor="text1"/>
          <w:sz w:val="24"/>
          <w:szCs w:val="24"/>
        </w:rPr>
        <w:t>较</w:t>
      </w:r>
      <w:r w:rsidRPr="00693064">
        <w:rPr>
          <w:rFonts w:ascii="Times New Roman" w:eastAsia="楷体" w:hAnsi="Times New Roman" w:hint="eastAsia"/>
          <w:color w:val="000000" w:themeColor="text1"/>
          <w:sz w:val="24"/>
          <w:szCs w:val="24"/>
        </w:rPr>
        <w:t>多</w:t>
      </w:r>
      <w:r w:rsidRPr="00693064">
        <w:rPr>
          <w:rFonts w:ascii="Times New Roman" w:eastAsia="楷体" w:hAnsi="Times New Roman"/>
          <w:color w:val="000000" w:themeColor="text1"/>
          <w:sz w:val="24"/>
          <w:szCs w:val="24"/>
        </w:rPr>
        <w:t>的生物量。厌氧</w:t>
      </w:r>
      <w:r w:rsidRPr="00693064">
        <w:rPr>
          <w:rFonts w:ascii="Times New Roman" w:eastAsia="楷体" w:hAnsi="Times New Roman" w:hint="eastAsia"/>
          <w:color w:val="000000" w:themeColor="text1"/>
          <w:sz w:val="24"/>
          <w:szCs w:val="24"/>
        </w:rPr>
        <w:t>发酵</w:t>
      </w:r>
      <w:r w:rsidRPr="00693064">
        <w:rPr>
          <w:rFonts w:ascii="Times New Roman" w:eastAsia="楷体" w:hAnsi="Times New Roman"/>
          <w:color w:val="000000" w:themeColor="text1"/>
          <w:sz w:val="24"/>
          <w:szCs w:val="24"/>
        </w:rPr>
        <w:t>废水</w:t>
      </w:r>
      <w:r w:rsidRPr="00693064">
        <w:rPr>
          <w:rFonts w:ascii="Times New Roman" w:eastAsia="楷体" w:hAnsi="Times New Roman" w:hint="eastAsia"/>
          <w:color w:val="000000" w:themeColor="text1"/>
          <w:sz w:val="24"/>
          <w:szCs w:val="24"/>
        </w:rPr>
        <w:t>中</w:t>
      </w:r>
      <w:r w:rsidRPr="00693064">
        <w:rPr>
          <w:rFonts w:ascii="Times New Roman" w:eastAsia="楷体" w:hAnsi="Times New Roman"/>
          <w:color w:val="000000" w:themeColor="text1"/>
          <w:sz w:val="24"/>
          <w:szCs w:val="24"/>
        </w:rPr>
        <w:t>的碳氮比低至</w:t>
      </w:r>
      <w:r w:rsidRPr="00693064">
        <w:rPr>
          <w:rFonts w:ascii="Times New Roman" w:eastAsia="楷体" w:hAnsi="Times New Roman"/>
          <w:color w:val="000000" w:themeColor="text1"/>
          <w:sz w:val="24"/>
          <w:szCs w:val="24"/>
        </w:rPr>
        <w:t>1.53</w:t>
      </w:r>
      <w:r w:rsidRPr="00693064">
        <w:rPr>
          <w:rFonts w:ascii="Times New Roman" w:eastAsia="楷体" w:hAnsi="Times New Roman" w:cs="Times New Roman" w:hint="eastAsia"/>
          <w:bCs/>
          <w:color w:val="000000" w:themeColor="text1"/>
          <w:sz w:val="24"/>
          <w:szCs w:val="24"/>
          <w:vertAlign w:val="superscript"/>
        </w:rPr>
        <w:t>[</w:t>
      </w:r>
      <w:r w:rsidRPr="00693064">
        <w:rPr>
          <w:rFonts w:ascii="Times New Roman" w:eastAsia="楷体" w:hAnsi="Times New Roman" w:cs="Times New Roman"/>
          <w:bCs/>
          <w:color w:val="000000" w:themeColor="text1"/>
          <w:sz w:val="24"/>
          <w:szCs w:val="24"/>
          <w:vertAlign w:val="superscript"/>
        </w:rPr>
        <w:t>32]</w:t>
      </w:r>
      <w:r w:rsidRPr="00693064">
        <w:rPr>
          <w:rFonts w:ascii="Times New Roman" w:eastAsia="楷体" w:hAnsi="Times New Roman"/>
          <w:color w:val="000000" w:themeColor="text1"/>
          <w:sz w:val="24"/>
          <w:szCs w:val="24"/>
        </w:rPr>
        <w:t>，而藻类生长的最佳碳氮比为</w:t>
      </w:r>
      <w:r w:rsidRPr="00693064">
        <w:rPr>
          <w:rFonts w:ascii="Times New Roman" w:eastAsia="楷体" w:hAnsi="Times New Roman"/>
          <w:color w:val="000000" w:themeColor="text1"/>
          <w:sz w:val="24"/>
          <w:szCs w:val="24"/>
        </w:rPr>
        <w:t>4~8</w:t>
      </w:r>
      <w:r w:rsidRPr="00693064">
        <w:rPr>
          <w:rFonts w:ascii="Times New Roman" w:eastAsia="楷体" w:hAnsi="Times New Roman" w:cs="Times New Roman" w:hint="eastAsia"/>
          <w:bCs/>
          <w:color w:val="000000" w:themeColor="text1"/>
          <w:sz w:val="24"/>
          <w:szCs w:val="24"/>
          <w:vertAlign w:val="superscript"/>
        </w:rPr>
        <w:t>[</w:t>
      </w:r>
      <w:r w:rsidRPr="00693064">
        <w:rPr>
          <w:rFonts w:ascii="Times New Roman" w:eastAsia="楷体" w:hAnsi="Times New Roman" w:cs="Times New Roman"/>
          <w:bCs/>
          <w:color w:val="000000" w:themeColor="text1"/>
          <w:sz w:val="24"/>
          <w:szCs w:val="24"/>
          <w:vertAlign w:val="superscript"/>
        </w:rPr>
        <w:t>33]</w:t>
      </w:r>
      <w:r w:rsidRPr="00693064">
        <w:rPr>
          <w:rFonts w:ascii="Times New Roman" w:eastAsia="楷体" w:hAnsi="Times New Roman"/>
          <w:color w:val="000000" w:themeColor="text1"/>
          <w:sz w:val="24"/>
          <w:szCs w:val="24"/>
        </w:rPr>
        <w:t>。</w:t>
      </w:r>
      <w:r w:rsidRPr="00693064">
        <w:rPr>
          <w:rFonts w:ascii="Times New Roman" w:eastAsia="楷体" w:hAnsi="Times New Roman" w:hint="eastAsia"/>
          <w:color w:val="000000" w:themeColor="text1"/>
          <w:sz w:val="24"/>
          <w:szCs w:val="24"/>
        </w:rPr>
        <w:t>因此，在微藻生物膜沼液净化系统中，为生物膜生长提供一个合适的</w:t>
      </w:r>
      <w:r w:rsidRPr="00693064">
        <w:rPr>
          <w:rFonts w:ascii="Times New Roman" w:eastAsia="楷体" w:hAnsi="Times New Roman"/>
          <w:color w:val="000000" w:themeColor="text1"/>
          <w:sz w:val="24"/>
          <w:szCs w:val="24"/>
        </w:rPr>
        <w:t>CO</w:t>
      </w:r>
      <w:r w:rsidRPr="00693064">
        <w:rPr>
          <w:rFonts w:ascii="Times New Roman" w:eastAsia="楷体" w:hAnsi="Times New Roman"/>
          <w:color w:val="000000" w:themeColor="text1"/>
          <w:sz w:val="24"/>
          <w:szCs w:val="24"/>
          <w:vertAlign w:val="subscript"/>
        </w:rPr>
        <w:t>2</w:t>
      </w:r>
      <w:r w:rsidRPr="00693064">
        <w:rPr>
          <w:rFonts w:ascii="Times New Roman" w:eastAsia="楷体" w:hAnsi="Times New Roman" w:hint="eastAsia"/>
          <w:color w:val="000000" w:themeColor="text1"/>
          <w:sz w:val="24"/>
          <w:szCs w:val="24"/>
        </w:rPr>
        <w:t>浓度、</w:t>
      </w:r>
      <w:r w:rsidRPr="00693064">
        <w:rPr>
          <w:rFonts w:ascii="Times New Roman" w:eastAsia="楷体" w:hAnsi="Times New Roman"/>
          <w:color w:val="000000" w:themeColor="text1"/>
          <w:sz w:val="24"/>
          <w:szCs w:val="24"/>
        </w:rPr>
        <w:t>pH</w:t>
      </w:r>
      <w:r w:rsidRPr="00693064">
        <w:rPr>
          <w:rFonts w:ascii="Times New Roman" w:eastAsia="楷体" w:hAnsi="Times New Roman" w:hint="eastAsia"/>
          <w:color w:val="000000" w:themeColor="text1"/>
          <w:sz w:val="24"/>
          <w:szCs w:val="24"/>
        </w:rPr>
        <w:t>值及</w:t>
      </w:r>
      <w:r w:rsidRPr="00693064">
        <w:rPr>
          <w:rFonts w:ascii="Times New Roman" w:eastAsia="楷体" w:hAnsi="Times New Roman"/>
          <w:color w:val="000000" w:themeColor="text1"/>
          <w:sz w:val="24"/>
          <w:szCs w:val="24"/>
        </w:rPr>
        <w:t>C/N</w:t>
      </w:r>
      <w:r w:rsidRPr="00693064">
        <w:rPr>
          <w:rFonts w:ascii="Times New Roman" w:eastAsia="楷体" w:hAnsi="Times New Roman" w:hint="eastAsia"/>
          <w:color w:val="000000" w:themeColor="text1"/>
          <w:sz w:val="24"/>
          <w:szCs w:val="24"/>
        </w:rPr>
        <w:t>比，以</w:t>
      </w:r>
      <w:r w:rsidRPr="00693064">
        <w:rPr>
          <w:rFonts w:ascii="Times New Roman" w:eastAsia="楷体" w:hAnsi="Times New Roman"/>
          <w:color w:val="000000" w:themeColor="text1"/>
          <w:sz w:val="24"/>
          <w:szCs w:val="24"/>
        </w:rPr>
        <w:t>获得最大程度的沼液净化是</w:t>
      </w:r>
      <w:r w:rsidRPr="00693064">
        <w:rPr>
          <w:rFonts w:ascii="Times New Roman" w:eastAsia="楷体" w:hAnsi="Times New Roman" w:hint="eastAsia"/>
          <w:color w:val="000000" w:themeColor="text1"/>
          <w:sz w:val="24"/>
          <w:szCs w:val="24"/>
        </w:rPr>
        <w:t>今后研究中必不可少的。</w:t>
      </w:r>
    </w:p>
    <w:p w14:paraId="50E73C95" w14:textId="77777777" w:rsidR="009441A1" w:rsidRPr="00D90BDB" w:rsidRDefault="009441A1" w:rsidP="00CA1F94">
      <w:pPr>
        <w:pStyle w:val="a3"/>
        <w:numPr>
          <w:ilvl w:val="0"/>
          <w:numId w:val="5"/>
        </w:numPr>
        <w:spacing w:line="400" w:lineRule="exact"/>
        <w:ind w:left="284" w:firstLineChars="0" w:hanging="284"/>
        <w:rPr>
          <w:rFonts w:ascii="Times New Roman" w:eastAsia="楷体" w:hAnsi="Times New Roman" w:cs="Arial"/>
          <w:color w:val="000000" w:themeColor="text1"/>
          <w:sz w:val="24"/>
          <w:szCs w:val="24"/>
        </w:rPr>
      </w:pPr>
      <w:r w:rsidRPr="00D90BDB">
        <w:rPr>
          <w:rFonts w:ascii="Times New Roman" w:eastAsia="楷体" w:hAnsi="Times New Roman" w:cs="Arial" w:hint="eastAsia"/>
          <w:b/>
          <w:color w:val="FF0000"/>
          <w:sz w:val="24"/>
          <w:szCs w:val="24"/>
        </w:rPr>
        <w:t>水利条件</w:t>
      </w:r>
      <w:r w:rsidRPr="00D90BDB">
        <w:rPr>
          <w:rFonts w:ascii="Times New Roman" w:eastAsia="楷体" w:hAnsi="Times New Roman" w:cs="Arial" w:hint="eastAsia"/>
          <w:color w:val="000000" w:themeColor="text1"/>
          <w:sz w:val="24"/>
          <w:szCs w:val="24"/>
        </w:rPr>
        <w:t>。</w:t>
      </w:r>
      <w:r w:rsidRPr="00D90BDB">
        <w:rPr>
          <w:rFonts w:ascii="Times New Roman" w:eastAsia="楷体" w:hAnsi="Times New Roman" w:hint="eastAsia"/>
          <w:color w:val="000000" w:themeColor="text1"/>
          <w:sz w:val="24"/>
          <w:szCs w:val="24"/>
        </w:rPr>
        <w:t>流速是影响生物膜形成的主要因素之一。已有研究表明，低流速下较弱的水力剪切力使载体表面更易形成微生物群落，并可观察到有单细胞附着于载体表面；而高流速下，载体表面的微生物多呈堆叠状存在，单细胞在载体表面附着的情况很少出现</w:t>
      </w:r>
      <w:r w:rsidRPr="00D90BDB">
        <w:rPr>
          <w:rFonts w:ascii="Times New Roman" w:eastAsia="楷体" w:hAnsi="Times New Roman" w:cs="Times New Roman" w:hint="eastAsia"/>
          <w:bCs/>
          <w:color w:val="000000" w:themeColor="text1"/>
          <w:sz w:val="24"/>
          <w:szCs w:val="24"/>
          <w:vertAlign w:val="superscript"/>
        </w:rPr>
        <w:t>[</w:t>
      </w:r>
      <w:r w:rsidRPr="00D90BDB">
        <w:rPr>
          <w:rFonts w:ascii="Times New Roman" w:eastAsia="楷体" w:hAnsi="Times New Roman" w:cs="Times New Roman"/>
          <w:bCs/>
          <w:color w:val="000000" w:themeColor="text1"/>
          <w:sz w:val="24"/>
          <w:szCs w:val="24"/>
          <w:vertAlign w:val="superscript"/>
        </w:rPr>
        <w:t>34]</w:t>
      </w:r>
      <w:r w:rsidRPr="00D90BDB">
        <w:rPr>
          <w:rFonts w:ascii="Times New Roman" w:eastAsia="楷体" w:hAnsi="Times New Roman" w:hint="eastAsia"/>
          <w:color w:val="000000" w:themeColor="text1"/>
          <w:sz w:val="24"/>
          <w:szCs w:val="24"/>
        </w:rPr>
        <w:t>。同时，与低流速下形成的生物膜相比，在高流速下形成的生物膜因膜内水分受水流的挤压作用，其结构更为致密，同时与载体表面的粘附能力也更强</w:t>
      </w:r>
      <w:r w:rsidRPr="00D90BDB">
        <w:rPr>
          <w:rFonts w:ascii="Times New Roman" w:eastAsia="楷体" w:hAnsi="Times New Roman" w:cs="Times New Roman" w:hint="eastAsia"/>
          <w:bCs/>
          <w:color w:val="000000" w:themeColor="text1"/>
          <w:sz w:val="24"/>
          <w:szCs w:val="24"/>
          <w:vertAlign w:val="superscript"/>
        </w:rPr>
        <w:t>[</w:t>
      </w:r>
      <w:r w:rsidRPr="00D90BDB">
        <w:rPr>
          <w:rFonts w:ascii="Times New Roman" w:eastAsia="楷体" w:hAnsi="Times New Roman" w:cs="Times New Roman"/>
          <w:bCs/>
          <w:color w:val="000000" w:themeColor="text1"/>
          <w:sz w:val="24"/>
          <w:szCs w:val="24"/>
          <w:vertAlign w:val="superscript"/>
        </w:rPr>
        <w:t>35]</w:t>
      </w:r>
      <w:r w:rsidRPr="00D90BDB">
        <w:rPr>
          <w:rFonts w:ascii="Times New Roman" w:eastAsia="楷体" w:hAnsi="Times New Roman" w:hint="eastAsia"/>
          <w:color w:val="000000" w:themeColor="text1"/>
          <w:sz w:val="24"/>
          <w:szCs w:val="24"/>
        </w:rPr>
        <w:t>。</w:t>
      </w:r>
      <w:r w:rsidRPr="00D90BDB">
        <w:rPr>
          <w:rFonts w:ascii="Times New Roman" w:eastAsia="楷体" w:hAnsi="Times New Roman" w:hint="eastAsia"/>
          <w:color w:val="000000" w:themeColor="text1"/>
          <w:sz w:val="24"/>
          <w:szCs w:val="24"/>
        </w:rPr>
        <w:t>Tijhuis</w:t>
      </w:r>
      <w:r w:rsidRPr="00D90BDB">
        <w:rPr>
          <w:rFonts w:ascii="Times New Roman" w:eastAsia="楷体" w:hAnsi="Times New Roman" w:hint="eastAsia"/>
          <w:color w:val="000000" w:themeColor="text1"/>
          <w:sz w:val="24"/>
          <w:szCs w:val="24"/>
        </w:rPr>
        <w:t>等</w:t>
      </w:r>
      <w:r w:rsidRPr="00D90BDB">
        <w:rPr>
          <w:rFonts w:ascii="Times New Roman" w:eastAsia="楷体" w:hAnsi="Times New Roman" w:cs="Times New Roman" w:hint="eastAsia"/>
          <w:bCs/>
          <w:color w:val="000000" w:themeColor="text1"/>
          <w:sz w:val="24"/>
          <w:szCs w:val="24"/>
          <w:vertAlign w:val="superscript"/>
        </w:rPr>
        <w:t>[</w:t>
      </w:r>
      <w:r w:rsidRPr="00D90BDB">
        <w:rPr>
          <w:rFonts w:ascii="Times New Roman" w:eastAsia="楷体" w:hAnsi="Times New Roman" w:cs="Times New Roman"/>
          <w:bCs/>
          <w:color w:val="000000" w:themeColor="text1"/>
          <w:sz w:val="24"/>
          <w:szCs w:val="24"/>
          <w:vertAlign w:val="superscript"/>
        </w:rPr>
        <w:t>36]</w:t>
      </w:r>
      <w:r w:rsidRPr="00D90BDB">
        <w:rPr>
          <w:rFonts w:ascii="Times New Roman" w:eastAsia="楷体" w:hAnsi="Times New Roman" w:hint="eastAsia"/>
          <w:color w:val="000000" w:themeColor="text1"/>
          <w:sz w:val="24"/>
          <w:szCs w:val="24"/>
        </w:rPr>
        <w:t>研究发现，当水力停留时间较高时，固体基质表面很难形成完整的生物膜；同时，在不受基质浓度限值的情况下，生物膜密度还受液相中流体扰动程度的影响。</w:t>
      </w:r>
      <w:r w:rsidRPr="00D90BDB">
        <w:rPr>
          <w:rFonts w:ascii="Times New Roman" w:eastAsia="楷体" w:hAnsi="Times New Roman" w:hint="eastAsia"/>
          <w:color w:val="000000" w:themeColor="text1"/>
          <w:sz w:val="24"/>
          <w:szCs w:val="24"/>
        </w:rPr>
        <w:t>Ngene</w:t>
      </w:r>
      <w:r w:rsidRPr="00D90BDB">
        <w:rPr>
          <w:rFonts w:ascii="Times New Roman" w:eastAsia="楷体" w:hAnsi="Times New Roman" w:hint="eastAsia"/>
          <w:color w:val="000000" w:themeColor="text1"/>
          <w:sz w:val="24"/>
          <w:szCs w:val="24"/>
        </w:rPr>
        <w:t>等</w:t>
      </w:r>
      <w:r w:rsidRPr="00D90BDB">
        <w:rPr>
          <w:rFonts w:ascii="Times New Roman" w:eastAsia="楷体" w:hAnsi="Times New Roman" w:cs="Times New Roman" w:hint="eastAsia"/>
          <w:bCs/>
          <w:color w:val="000000" w:themeColor="text1"/>
          <w:sz w:val="24"/>
          <w:szCs w:val="24"/>
          <w:vertAlign w:val="superscript"/>
        </w:rPr>
        <w:t>[</w:t>
      </w:r>
      <w:r w:rsidRPr="00D90BDB">
        <w:rPr>
          <w:rFonts w:ascii="Times New Roman" w:eastAsia="楷体" w:hAnsi="Times New Roman" w:cs="Times New Roman"/>
          <w:bCs/>
          <w:color w:val="000000" w:themeColor="text1"/>
          <w:sz w:val="24"/>
          <w:szCs w:val="24"/>
          <w:vertAlign w:val="superscript"/>
        </w:rPr>
        <w:t>37]</w:t>
      </w:r>
      <w:r w:rsidRPr="00D90BDB">
        <w:rPr>
          <w:rFonts w:ascii="Times New Roman" w:eastAsia="楷体" w:hAnsi="Times New Roman" w:hint="eastAsia"/>
          <w:color w:val="000000" w:themeColor="text1"/>
          <w:sz w:val="24"/>
          <w:szCs w:val="24"/>
        </w:rPr>
        <w:t>实验发现，微生物碰到流动障碍会出现沉积现象，因此在水流方向的上游，微障碍颗粒边缘会附着部分微生物，并逐渐积累成膜，且能对水力剪切力产生更强的抵抗作用。沼液中由于含有多种</w:t>
      </w:r>
      <w:r w:rsidRPr="00D90BDB">
        <w:rPr>
          <w:rFonts w:ascii="Times New Roman" w:eastAsia="楷体" w:hAnsi="Times New Roman"/>
          <w:color w:val="000000" w:themeColor="text1"/>
          <w:sz w:val="24"/>
          <w:szCs w:val="24"/>
        </w:rPr>
        <w:t>悬浮及胶体状态的微粒</w:t>
      </w:r>
      <w:r w:rsidRPr="00D90BDB">
        <w:rPr>
          <w:rFonts w:ascii="Times New Roman" w:eastAsia="楷体" w:hAnsi="Times New Roman" w:hint="eastAsia"/>
          <w:color w:val="000000" w:themeColor="text1"/>
          <w:sz w:val="24"/>
          <w:szCs w:val="24"/>
        </w:rPr>
        <w:t>，故具有高浊度特性。因此在生物膜法沼液净化系统中，沼液流速改变，同时又引起主液相内微粒运动状态的变化，必然会对生物膜所受水力剪切力产生显著的影响。由此，通过改变沼液流速可以实现对生物膜生长的控制，进而对沼液净化效率进行调控。然而，目前高浊度沼液的流速变化对净化系统中微生物生物膜形成结构、所受水力剪切力、生长特性及其对营养物去除效率的具体影响尚不清楚。</w:t>
      </w:r>
    </w:p>
    <w:p w14:paraId="520C0582" w14:textId="77777777" w:rsidR="009441A1" w:rsidRDefault="009441A1" w:rsidP="00187729">
      <w:pPr>
        <w:spacing w:line="400" w:lineRule="exact"/>
        <w:ind w:firstLineChars="200" w:firstLine="480"/>
        <w:rPr>
          <w:rFonts w:ascii="Times New Roman" w:eastAsia="楷体" w:hAnsi="Times New Roman" w:cs="Times New Roman"/>
          <w:bCs/>
          <w:color w:val="000000" w:themeColor="text1"/>
          <w:sz w:val="24"/>
          <w:szCs w:val="24"/>
        </w:rPr>
      </w:pPr>
      <w:r>
        <w:rPr>
          <w:rFonts w:ascii="Times New Roman" w:eastAsia="楷体" w:hAnsi="Times New Roman" w:cs="Times New Roman" w:hint="eastAsia"/>
          <w:bCs/>
          <w:color w:val="000000" w:themeColor="text1"/>
          <w:sz w:val="24"/>
          <w:szCs w:val="24"/>
        </w:rPr>
        <w:t>综上所述</w:t>
      </w:r>
      <w:r w:rsidRPr="00E44562">
        <w:rPr>
          <w:rFonts w:ascii="Times New Roman" w:eastAsia="楷体" w:hAnsi="Times New Roman" w:cs="Times New Roman" w:hint="eastAsia"/>
          <w:bCs/>
          <w:color w:val="000000" w:themeColor="text1"/>
          <w:sz w:val="24"/>
          <w:szCs w:val="24"/>
        </w:rPr>
        <w:t>，生物膜成膜过程非常复杂，</w:t>
      </w:r>
      <w:r>
        <w:rPr>
          <w:rFonts w:ascii="Times New Roman" w:eastAsia="楷体" w:hAnsi="Times New Roman" w:cs="Times New Roman" w:hint="eastAsia"/>
          <w:bCs/>
          <w:color w:val="000000" w:themeColor="text1"/>
          <w:sz w:val="24"/>
          <w:szCs w:val="24"/>
        </w:rPr>
        <w:t>沼液环境下</w:t>
      </w:r>
      <w:r w:rsidRPr="00E44562">
        <w:rPr>
          <w:rFonts w:ascii="Times New Roman" w:eastAsia="楷体" w:hAnsi="Times New Roman" w:cs="Times New Roman" w:hint="eastAsia"/>
          <w:bCs/>
          <w:color w:val="000000" w:themeColor="text1"/>
          <w:sz w:val="24"/>
          <w:szCs w:val="24"/>
        </w:rPr>
        <w:t>影响生物膜成膜过程的因素非常多。因此，深入研究</w:t>
      </w:r>
      <w:r>
        <w:rPr>
          <w:rFonts w:ascii="Times New Roman" w:eastAsia="楷体" w:hAnsi="Times New Roman" w:cs="Times New Roman" w:hint="eastAsia"/>
          <w:bCs/>
          <w:color w:val="000000" w:themeColor="text1"/>
          <w:sz w:val="24"/>
          <w:szCs w:val="24"/>
        </w:rPr>
        <w:t>沼液环境下</w:t>
      </w:r>
      <w:r w:rsidRPr="00085922">
        <w:rPr>
          <w:rFonts w:ascii="Times New Roman" w:eastAsia="楷体" w:hAnsi="Times New Roman" w:cs="Times New Roman" w:hint="eastAsia"/>
          <w:iCs/>
          <w:kern w:val="0"/>
          <w:sz w:val="24"/>
          <w:szCs w:val="24"/>
        </w:rPr>
        <w:t>微藻细胞在固体基质材料上的吸附成膜规律及特性，获得基质材料表面特性、流动特性、沼液理化特性、环境因子对生物膜</w:t>
      </w:r>
      <w:r>
        <w:rPr>
          <w:rFonts w:ascii="Times New Roman" w:eastAsia="楷体" w:hAnsi="Times New Roman" w:cs="Times New Roman" w:hint="eastAsia"/>
          <w:iCs/>
          <w:kern w:val="0"/>
          <w:sz w:val="24"/>
          <w:szCs w:val="24"/>
        </w:rPr>
        <w:t>成膜</w:t>
      </w:r>
      <w:r w:rsidRPr="00085922">
        <w:rPr>
          <w:rFonts w:ascii="Times New Roman" w:eastAsia="楷体" w:hAnsi="Times New Roman" w:cs="Times New Roman" w:hint="eastAsia"/>
          <w:iCs/>
          <w:kern w:val="0"/>
          <w:sz w:val="24"/>
          <w:szCs w:val="24"/>
        </w:rPr>
        <w:t>的影响机制，提出促进微藻成膜生长的原理和方法</w:t>
      </w:r>
      <w:r w:rsidRPr="00E44562">
        <w:rPr>
          <w:rFonts w:ascii="Times New Roman" w:eastAsia="楷体" w:hAnsi="Times New Roman" w:cs="Times New Roman" w:hint="eastAsia"/>
          <w:bCs/>
          <w:color w:val="000000" w:themeColor="text1"/>
          <w:sz w:val="24"/>
          <w:szCs w:val="24"/>
        </w:rPr>
        <w:t>，</w:t>
      </w:r>
      <w:r>
        <w:rPr>
          <w:rFonts w:ascii="Times New Roman" w:eastAsia="楷体" w:hAnsi="Times New Roman" w:cs="Times New Roman" w:hint="eastAsia"/>
          <w:bCs/>
          <w:color w:val="000000" w:themeColor="text1"/>
          <w:sz w:val="24"/>
          <w:szCs w:val="24"/>
        </w:rPr>
        <w:t>同时</w:t>
      </w:r>
      <w:r w:rsidRPr="00E44562">
        <w:rPr>
          <w:rFonts w:ascii="Times New Roman" w:eastAsia="楷体" w:hAnsi="Times New Roman" w:cs="Times New Roman" w:hint="eastAsia"/>
          <w:bCs/>
          <w:color w:val="000000" w:themeColor="text1"/>
          <w:sz w:val="24"/>
          <w:szCs w:val="24"/>
        </w:rPr>
        <w:t>强化生物膜内底物和产物的传输</w:t>
      </w:r>
      <w:r>
        <w:rPr>
          <w:rFonts w:ascii="Times New Roman" w:eastAsia="楷体" w:hAnsi="Times New Roman" w:cs="Times New Roman" w:hint="eastAsia"/>
          <w:bCs/>
          <w:color w:val="000000" w:themeColor="text1"/>
          <w:sz w:val="24"/>
          <w:szCs w:val="24"/>
        </w:rPr>
        <w:t>以</w:t>
      </w:r>
      <w:r w:rsidRPr="00E44562">
        <w:rPr>
          <w:rFonts w:ascii="Times New Roman" w:eastAsia="楷体" w:hAnsi="Times New Roman" w:cs="Times New Roman" w:hint="eastAsia"/>
          <w:bCs/>
          <w:color w:val="000000" w:themeColor="text1"/>
          <w:sz w:val="24"/>
          <w:szCs w:val="24"/>
        </w:rPr>
        <w:t>提高</w:t>
      </w:r>
      <w:r>
        <w:rPr>
          <w:rFonts w:ascii="Times New Roman" w:eastAsia="楷体" w:hAnsi="Times New Roman" w:cs="Times New Roman" w:hint="eastAsia"/>
          <w:bCs/>
          <w:color w:val="000000" w:themeColor="text1"/>
          <w:sz w:val="24"/>
          <w:szCs w:val="24"/>
        </w:rPr>
        <w:t>微藻生物膜沼液净化</w:t>
      </w:r>
      <w:r w:rsidRPr="00E44562">
        <w:rPr>
          <w:rFonts w:ascii="Times New Roman" w:eastAsia="楷体" w:hAnsi="Times New Roman" w:cs="Times New Roman" w:hint="eastAsia"/>
          <w:bCs/>
          <w:color w:val="000000" w:themeColor="text1"/>
          <w:sz w:val="24"/>
          <w:szCs w:val="24"/>
        </w:rPr>
        <w:t>系统的运行性能，对提高生物膜产量</w:t>
      </w:r>
      <w:r>
        <w:rPr>
          <w:rFonts w:ascii="Times New Roman" w:eastAsia="楷体" w:hAnsi="Times New Roman" w:cs="Times New Roman" w:hint="eastAsia"/>
          <w:bCs/>
          <w:color w:val="000000" w:themeColor="text1"/>
          <w:sz w:val="24"/>
          <w:szCs w:val="24"/>
        </w:rPr>
        <w:t>及沼液净化效率</w:t>
      </w:r>
      <w:r w:rsidRPr="00E44562">
        <w:rPr>
          <w:rFonts w:ascii="Times New Roman" w:eastAsia="楷体" w:hAnsi="Times New Roman" w:cs="Times New Roman" w:hint="eastAsia"/>
          <w:bCs/>
          <w:color w:val="000000" w:themeColor="text1"/>
          <w:sz w:val="24"/>
          <w:szCs w:val="24"/>
        </w:rPr>
        <w:t>尤为重要。</w:t>
      </w:r>
    </w:p>
    <w:p w14:paraId="323C1CDA" w14:textId="77777777" w:rsidR="009441A1" w:rsidRPr="00187729" w:rsidRDefault="00187729" w:rsidP="00187729">
      <w:pPr>
        <w:spacing w:line="360" w:lineRule="auto"/>
        <w:rPr>
          <w:rFonts w:ascii="Times New Roman" w:eastAsia="楷体" w:hAnsi="Times New Roman" w:cs="Times New Roman"/>
          <w:b/>
          <w:bCs/>
          <w:color w:val="000000" w:themeColor="text1"/>
          <w:sz w:val="24"/>
          <w:szCs w:val="24"/>
        </w:rPr>
      </w:pPr>
      <w:r w:rsidRPr="00187729">
        <w:rPr>
          <w:rFonts w:ascii="Times New Roman" w:eastAsia="楷体" w:hAnsi="Times New Roman" w:cs="Times New Roman"/>
          <w:b/>
          <w:bCs/>
          <w:color w:val="000000" w:themeColor="text1"/>
          <w:sz w:val="24"/>
          <w:szCs w:val="24"/>
        </w:rPr>
        <w:t>(</w:t>
      </w:r>
      <w:r w:rsidRPr="00187729">
        <w:rPr>
          <w:rFonts w:ascii="Times New Roman" w:eastAsia="楷体" w:hAnsi="Times New Roman" w:cs="Times New Roman" w:hint="eastAsia"/>
          <w:b/>
          <w:bCs/>
          <w:color w:val="000000" w:themeColor="text1"/>
          <w:sz w:val="24"/>
          <w:szCs w:val="24"/>
        </w:rPr>
        <w:t xml:space="preserve">ii) </w:t>
      </w:r>
      <w:r w:rsidR="009441A1" w:rsidRPr="00187729">
        <w:rPr>
          <w:rFonts w:ascii="Times New Roman" w:eastAsia="楷体" w:hAnsi="Times New Roman" w:cs="Times New Roman" w:hint="eastAsia"/>
          <w:b/>
          <w:bCs/>
          <w:color w:val="000000" w:themeColor="text1"/>
          <w:sz w:val="24"/>
          <w:szCs w:val="24"/>
        </w:rPr>
        <w:t>沼液处理微藻生物膜反应器内</w:t>
      </w:r>
      <w:r w:rsidR="009441A1" w:rsidRPr="00187729">
        <w:rPr>
          <w:rFonts w:ascii="Times New Roman" w:eastAsia="楷体" w:hAnsi="Times New Roman" w:cs="Times New Roman" w:hint="eastAsia"/>
          <w:b/>
          <w:bCs/>
          <w:iCs/>
          <w:kern w:val="0"/>
          <w:sz w:val="24"/>
          <w:szCs w:val="24"/>
        </w:rPr>
        <w:t>流动与转化特性</w:t>
      </w:r>
    </w:p>
    <w:p w14:paraId="472B9BC1" w14:textId="77777777" w:rsidR="009441A1" w:rsidRDefault="009441A1" w:rsidP="00CA1F94">
      <w:pPr>
        <w:spacing w:line="400" w:lineRule="exact"/>
        <w:ind w:firstLineChars="200" w:firstLine="480"/>
        <w:rPr>
          <w:rFonts w:ascii="Times New Roman" w:eastAsia="楷体" w:hAnsi="Times New Roman"/>
          <w:sz w:val="24"/>
          <w:szCs w:val="24"/>
        </w:rPr>
      </w:pPr>
      <w:r w:rsidRPr="00EB152F">
        <w:rPr>
          <w:rFonts w:ascii="Times New Roman" w:eastAsia="楷体" w:hAnsi="Times New Roman" w:hint="eastAsia"/>
          <w:sz w:val="24"/>
          <w:szCs w:val="24"/>
        </w:rPr>
        <w:t>生物膜是由吸附于固体生长基质上的“微生物群落”和实现这一相互连接的“粘性物质”组成，该粘性物质就是细胞外聚合物</w:t>
      </w:r>
      <w:r w:rsidRPr="00EB152F">
        <w:rPr>
          <w:rFonts w:ascii="Times New Roman" w:eastAsia="楷体" w:hAnsi="Times New Roman" w:hint="eastAsia"/>
          <w:sz w:val="24"/>
          <w:szCs w:val="24"/>
        </w:rPr>
        <w:t>(</w:t>
      </w:r>
      <w:r w:rsidRPr="00EB152F">
        <w:rPr>
          <w:rFonts w:ascii="Times New Roman" w:eastAsia="楷体" w:hAnsi="Times New Roman" w:cs="Times New Roman"/>
          <w:sz w:val="24"/>
          <w:szCs w:val="24"/>
        </w:rPr>
        <w:t>EPS</w:t>
      </w:r>
      <w:r w:rsidRPr="00EB152F">
        <w:rPr>
          <w:rFonts w:ascii="Times New Roman" w:eastAsia="楷体" w:hAnsi="Times New Roman" w:hint="eastAsia"/>
          <w:sz w:val="24"/>
          <w:szCs w:val="24"/>
        </w:rPr>
        <w:t>)</w:t>
      </w:r>
      <w:r w:rsidRPr="008D3E08">
        <w:rPr>
          <w:rFonts w:ascii="Times New Roman" w:eastAsia="楷体" w:hAnsi="Times New Roman" w:cs="Times New Roman" w:hint="eastAsia"/>
          <w:bCs/>
          <w:color w:val="000000" w:themeColor="text1"/>
          <w:sz w:val="24"/>
          <w:szCs w:val="24"/>
          <w:vertAlign w:val="superscript"/>
        </w:rPr>
        <w:t xml:space="preserve"> </w:t>
      </w:r>
      <w:r w:rsidRPr="00D90BDB">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38</w:t>
      </w:r>
      <w:r w:rsidRPr="00D90BDB">
        <w:rPr>
          <w:rFonts w:ascii="Times New Roman" w:eastAsia="楷体" w:hAnsi="Times New Roman" w:cs="Times New Roman"/>
          <w:bCs/>
          <w:color w:val="000000" w:themeColor="text1"/>
          <w:sz w:val="24"/>
          <w:szCs w:val="24"/>
          <w:vertAlign w:val="superscript"/>
        </w:rPr>
        <w:t>]</w:t>
      </w:r>
      <w:r>
        <w:rPr>
          <w:rFonts w:ascii="Times New Roman" w:eastAsia="楷体" w:hAnsi="Times New Roman" w:hint="eastAsia"/>
          <w:sz w:val="24"/>
          <w:szCs w:val="24"/>
        </w:rPr>
        <w:t>。</w:t>
      </w:r>
      <w:r w:rsidRPr="00EB152F">
        <w:rPr>
          <w:rFonts w:ascii="Times New Roman" w:eastAsia="楷体" w:hAnsi="Times New Roman" w:hint="eastAsia"/>
          <w:sz w:val="24"/>
          <w:szCs w:val="24"/>
        </w:rPr>
        <w:t>上述的各个连接之</w:t>
      </w:r>
      <w:r w:rsidRPr="00EB152F">
        <w:rPr>
          <w:rFonts w:ascii="Times New Roman" w:eastAsia="楷体" w:hAnsi="Times New Roman" w:hint="eastAsia"/>
          <w:sz w:val="24"/>
          <w:szCs w:val="24"/>
        </w:rPr>
        <w:lastRenderedPageBreak/>
        <w:t>间不可能完全紧密，</w:t>
      </w:r>
      <w:r>
        <w:rPr>
          <w:rFonts w:ascii="Times New Roman" w:eastAsia="楷体" w:hAnsi="Times New Roman" w:hint="eastAsia"/>
          <w:sz w:val="24"/>
          <w:szCs w:val="24"/>
        </w:rPr>
        <w:t>故</w:t>
      </w:r>
      <w:r w:rsidRPr="00EB152F">
        <w:rPr>
          <w:rFonts w:ascii="Times New Roman" w:eastAsia="楷体" w:hAnsi="Times New Roman" w:hint="eastAsia"/>
          <w:sz w:val="24"/>
          <w:szCs w:val="24"/>
        </w:rPr>
        <w:t>其存在</w:t>
      </w:r>
      <w:r>
        <w:rPr>
          <w:rFonts w:ascii="Times New Roman" w:eastAsia="楷体" w:hAnsi="Times New Roman" w:hint="eastAsia"/>
          <w:sz w:val="24"/>
          <w:szCs w:val="24"/>
        </w:rPr>
        <w:t>一定</w:t>
      </w:r>
      <w:r w:rsidRPr="00EB152F">
        <w:rPr>
          <w:rFonts w:ascii="Times New Roman" w:eastAsia="楷体" w:hAnsi="Times New Roman" w:hint="eastAsia"/>
          <w:sz w:val="24"/>
          <w:szCs w:val="24"/>
        </w:rPr>
        <w:t>的孔隙使得生物膜为一网状多孔结构，从而允许</w:t>
      </w:r>
      <w:r>
        <w:rPr>
          <w:rFonts w:ascii="Times New Roman" w:eastAsia="楷体" w:hAnsi="Times New Roman" w:hint="eastAsia"/>
          <w:sz w:val="24"/>
          <w:szCs w:val="24"/>
        </w:rPr>
        <w:t>反应器内各</w:t>
      </w:r>
      <w:r w:rsidRPr="00EB152F">
        <w:rPr>
          <w:rFonts w:ascii="Times New Roman" w:eastAsia="楷体" w:hAnsi="Times New Roman" w:hint="eastAsia"/>
          <w:sz w:val="24"/>
          <w:szCs w:val="24"/>
        </w:rPr>
        <w:t>物质</w:t>
      </w:r>
      <w:r>
        <w:rPr>
          <w:rFonts w:ascii="Times New Roman" w:eastAsia="楷体" w:hAnsi="Times New Roman" w:hint="eastAsia"/>
          <w:sz w:val="24"/>
          <w:szCs w:val="24"/>
        </w:rPr>
        <w:t>传输通过，供膜内藻细胞生长利用</w:t>
      </w:r>
      <w:r w:rsidRPr="00EB152F">
        <w:rPr>
          <w:rFonts w:ascii="Times New Roman" w:eastAsia="楷体" w:hAnsi="Times New Roman" w:hint="eastAsia"/>
          <w:sz w:val="24"/>
          <w:szCs w:val="24"/>
        </w:rPr>
        <w:t>。</w:t>
      </w:r>
    </w:p>
    <w:p w14:paraId="6F031CAB" w14:textId="77777777" w:rsidR="009441A1" w:rsidRDefault="009441A1" w:rsidP="00CA1F94">
      <w:pPr>
        <w:spacing w:line="400" w:lineRule="exact"/>
        <w:ind w:firstLineChars="200" w:firstLine="480"/>
        <w:rPr>
          <w:rFonts w:ascii="Times New Roman" w:eastAsia="楷体" w:hAnsi="Times New Roman"/>
          <w:sz w:val="24"/>
          <w:szCs w:val="24"/>
        </w:rPr>
      </w:pPr>
      <w:r>
        <w:rPr>
          <w:rFonts w:ascii="Times New Roman" w:eastAsia="楷体" w:hAnsi="Times New Roman" w:hint="eastAsia"/>
          <w:sz w:val="24"/>
          <w:szCs w:val="24"/>
        </w:rPr>
        <w:t>已有研究表明，生物膜</w:t>
      </w:r>
      <w:r w:rsidRPr="00211C1D">
        <w:rPr>
          <w:rFonts w:ascii="Times New Roman" w:eastAsia="楷体" w:hAnsi="Times New Roman" w:hint="eastAsia"/>
          <w:sz w:val="24"/>
          <w:szCs w:val="24"/>
        </w:rPr>
        <w:t>结构将直接影响到营养物质、</w:t>
      </w:r>
      <w:r w:rsidRPr="00211C1D">
        <w:rPr>
          <w:rFonts w:ascii="Times New Roman" w:eastAsia="楷体" w:hAnsi="Times New Roman" w:hint="eastAsia"/>
          <w:sz w:val="24"/>
          <w:szCs w:val="24"/>
        </w:rPr>
        <w:t>CO</w:t>
      </w:r>
      <w:r w:rsidRPr="00211C1D">
        <w:rPr>
          <w:rFonts w:ascii="Times New Roman" w:eastAsia="楷体" w:hAnsi="Times New Roman" w:hint="eastAsia"/>
          <w:sz w:val="24"/>
          <w:szCs w:val="24"/>
          <w:vertAlign w:val="subscript"/>
        </w:rPr>
        <w:t>2</w:t>
      </w:r>
      <w:r w:rsidRPr="00211C1D">
        <w:rPr>
          <w:rFonts w:ascii="Times New Roman" w:eastAsia="楷体" w:hAnsi="Times New Roman" w:hint="eastAsia"/>
          <w:sz w:val="24"/>
          <w:szCs w:val="24"/>
        </w:rPr>
        <w:t>、代谢产物、热能和光能的传递以及生物膜活性厚度，进而影响到微生物细胞的生长及产物合成特性</w:t>
      </w:r>
      <w:r w:rsidRPr="00D90BDB">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39</w:t>
      </w:r>
      <w:r w:rsidRPr="00D90BDB">
        <w:rPr>
          <w:rFonts w:ascii="Times New Roman" w:eastAsia="楷体" w:hAnsi="Times New Roman" w:cs="Times New Roman"/>
          <w:bCs/>
          <w:color w:val="000000" w:themeColor="text1"/>
          <w:sz w:val="24"/>
          <w:szCs w:val="24"/>
          <w:vertAlign w:val="superscript"/>
        </w:rPr>
        <w:t>]</w:t>
      </w:r>
      <w:r>
        <w:rPr>
          <w:rFonts w:ascii="Times New Roman" w:eastAsia="楷体" w:hAnsi="Times New Roman" w:hint="eastAsia"/>
          <w:sz w:val="24"/>
          <w:szCs w:val="24"/>
        </w:rPr>
        <w:t>。此外，生物膜生长及产物合成特性的差异反过来又将影响生物膜的结构，进而又影响到沼液净化生物膜反应器系统中营养物的去除效率。</w:t>
      </w:r>
    </w:p>
    <w:p w14:paraId="656FB8FD" w14:textId="77777777" w:rsidR="009441A1" w:rsidRPr="00CA1F94" w:rsidRDefault="009441A1" w:rsidP="00CA1F94">
      <w:pPr>
        <w:spacing w:line="400" w:lineRule="exact"/>
        <w:ind w:firstLineChars="200" w:firstLine="480"/>
        <w:rPr>
          <w:rFonts w:ascii="Times New Roman" w:eastAsia="楷体" w:hAnsi="Times New Roman"/>
          <w:sz w:val="24"/>
          <w:szCs w:val="24"/>
          <w:shd w:val="clear" w:color="auto" w:fill="E2EFD9" w:themeFill="accent6" w:themeFillTint="33"/>
        </w:rPr>
      </w:pPr>
      <w:r>
        <w:rPr>
          <w:rFonts w:ascii="Times New Roman" w:eastAsia="楷体" w:hAnsi="Times New Roman" w:hint="eastAsia"/>
          <w:sz w:val="24"/>
          <w:szCs w:val="24"/>
        </w:rPr>
        <w:t>当沼</w:t>
      </w:r>
      <w:r w:rsidRPr="00AA7E14">
        <w:rPr>
          <w:rFonts w:ascii="Times New Roman" w:eastAsia="楷体" w:hAnsi="Times New Roman" w:hint="eastAsia"/>
          <w:sz w:val="24"/>
          <w:szCs w:val="24"/>
        </w:rPr>
        <w:t>液在反应器内流经生物膜时，</w:t>
      </w:r>
      <w:r>
        <w:rPr>
          <w:rFonts w:ascii="Times New Roman" w:eastAsia="楷体" w:hAnsi="Times New Roman" w:hint="eastAsia"/>
          <w:sz w:val="24"/>
          <w:szCs w:val="24"/>
        </w:rPr>
        <w:t>沼</w:t>
      </w:r>
      <w:r w:rsidRPr="00AA7E14">
        <w:rPr>
          <w:rFonts w:ascii="Times New Roman" w:eastAsia="楷体" w:hAnsi="Times New Roman" w:hint="eastAsia"/>
          <w:sz w:val="24"/>
          <w:szCs w:val="24"/>
        </w:rPr>
        <w:t>液中的营养物离子和碳源通过对流和扩散传递从溶液中的主流区通过液膜扩散到生物膜的表面。然后，</w:t>
      </w:r>
      <w:r>
        <w:rPr>
          <w:rFonts w:ascii="Times New Roman" w:eastAsia="楷体" w:hAnsi="Times New Roman" w:hint="eastAsia"/>
          <w:sz w:val="24"/>
          <w:szCs w:val="24"/>
        </w:rPr>
        <w:t>再</w:t>
      </w:r>
      <w:r w:rsidRPr="00AA7E14">
        <w:rPr>
          <w:rFonts w:ascii="Times New Roman" w:eastAsia="楷体" w:hAnsi="Times New Roman" w:hint="eastAsia"/>
          <w:sz w:val="24"/>
          <w:szCs w:val="24"/>
        </w:rPr>
        <w:t>通过扩散作用从生物膜表面进入到生物膜内</w:t>
      </w:r>
      <w:r>
        <w:rPr>
          <w:rFonts w:ascii="Times New Roman" w:eastAsia="楷体" w:hAnsi="Times New Roman" w:hint="eastAsia"/>
          <w:sz w:val="24"/>
          <w:szCs w:val="24"/>
        </w:rPr>
        <w:t>，供膜内微生物细胞吸收利用</w:t>
      </w:r>
      <w:r w:rsidRPr="00AA7E14">
        <w:rPr>
          <w:rFonts w:ascii="Times New Roman" w:eastAsia="楷体" w:hAnsi="Times New Roman" w:hint="eastAsia"/>
          <w:sz w:val="24"/>
          <w:szCs w:val="24"/>
        </w:rPr>
        <w:t>。</w:t>
      </w:r>
      <w:r w:rsidRPr="00436FB5">
        <w:rPr>
          <w:rFonts w:ascii="Times New Roman" w:eastAsia="楷体" w:hAnsi="Times New Roman" w:hint="eastAsia"/>
          <w:sz w:val="24"/>
          <w:szCs w:val="24"/>
        </w:rPr>
        <w:t>Beer</w:t>
      </w:r>
      <w:r w:rsidRPr="00436FB5">
        <w:rPr>
          <w:rFonts w:ascii="Times New Roman" w:eastAsia="楷体" w:hAnsi="Times New Roman" w:hint="eastAsia"/>
          <w:sz w:val="24"/>
          <w:szCs w:val="24"/>
        </w:rPr>
        <w:t>等</w:t>
      </w:r>
      <w:r w:rsidRPr="00D90BDB">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40</w:t>
      </w:r>
      <w:r w:rsidRPr="00D90BDB">
        <w:rPr>
          <w:rFonts w:ascii="Times New Roman" w:eastAsia="楷体" w:hAnsi="Times New Roman" w:cs="Times New Roman"/>
          <w:bCs/>
          <w:color w:val="000000" w:themeColor="text1"/>
          <w:sz w:val="24"/>
          <w:szCs w:val="24"/>
          <w:vertAlign w:val="superscript"/>
        </w:rPr>
        <w:t>]</w:t>
      </w:r>
      <w:r w:rsidRPr="00436FB5">
        <w:rPr>
          <w:rFonts w:ascii="Times New Roman" w:eastAsia="楷体" w:hAnsi="Times New Roman" w:hint="eastAsia"/>
          <w:sz w:val="24"/>
          <w:szCs w:val="24"/>
        </w:rPr>
        <w:t>实验观察到生物膜内存在大量的孔洞、空隙及通道，且生物膜底部微孔平均孔径为</w:t>
      </w:r>
      <w:r w:rsidRPr="00436FB5">
        <w:rPr>
          <w:rFonts w:ascii="Times New Roman" w:eastAsia="楷体" w:hAnsi="Times New Roman" w:hint="eastAsia"/>
          <w:sz w:val="24"/>
          <w:szCs w:val="24"/>
        </w:rPr>
        <w:t>0.3-0.4</w:t>
      </w:r>
      <w:r w:rsidRPr="00436FB5">
        <w:rPr>
          <w:rFonts w:ascii="Times New Roman" w:eastAsia="楷体" w:hAnsi="Times New Roman" w:hint="eastAsia"/>
          <w:sz w:val="24"/>
          <w:szCs w:val="24"/>
        </w:rPr>
        <w:t>μ</w:t>
      </w:r>
      <w:r w:rsidRPr="00436FB5">
        <w:rPr>
          <w:rFonts w:ascii="Times New Roman" w:eastAsia="楷体" w:hAnsi="Times New Roman" w:hint="eastAsia"/>
          <w:sz w:val="24"/>
          <w:szCs w:val="24"/>
        </w:rPr>
        <w:t>m</w:t>
      </w:r>
      <w:r w:rsidRPr="00436FB5">
        <w:rPr>
          <w:rFonts w:ascii="Times New Roman" w:eastAsia="楷体" w:hAnsi="Times New Roman" w:hint="eastAsia"/>
          <w:sz w:val="24"/>
          <w:szCs w:val="24"/>
        </w:rPr>
        <w:t>，而在生物膜顶部位置该值接近</w:t>
      </w:r>
      <w:r w:rsidRPr="00436FB5">
        <w:rPr>
          <w:rFonts w:ascii="Times New Roman" w:eastAsia="楷体" w:hAnsi="Times New Roman" w:hint="eastAsia"/>
          <w:sz w:val="24"/>
          <w:szCs w:val="24"/>
        </w:rPr>
        <w:t>1.7-2.7</w:t>
      </w:r>
      <w:r w:rsidRPr="00436FB5">
        <w:rPr>
          <w:rFonts w:ascii="Times New Roman" w:eastAsia="楷体" w:hAnsi="Times New Roman" w:hint="eastAsia"/>
          <w:sz w:val="24"/>
          <w:szCs w:val="24"/>
        </w:rPr>
        <w:t>μ</w:t>
      </w:r>
      <w:r w:rsidRPr="00436FB5">
        <w:rPr>
          <w:rFonts w:ascii="Times New Roman" w:eastAsia="楷体" w:hAnsi="Times New Roman" w:hint="eastAsia"/>
          <w:sz w:val="24"/>
          <w:szCs w:val="24"/>
        </w:rPr>
        <w:t>m</w:t>
      </w:r>
      <w:r w:rsidRPr="00436FB5">
        <w:rPr>
          <w:rFonts w:ascii="Times New Roman" w:eastAsia="楷体" w:hAnsi="Times New Roman" w:hint="eastAsia"/>
          <w:sz w:val="24"/>
          <w:szCs w:val="24"/>
        </w:rPr>
        <w:t>；生物膜底层位置孔隙率为</w:t>
      </w:r>
      <w:r w:rsidRPr="00436FB5">
        <w:rPr>
          <w:rFonts w:ascii="Times New Roman" w:eastAsia="楷体" w:hAnsi="Times New Roman" w:hint="eastAsia"/>
          <w:sz w:val="24"/>
          <w:szCs w:val="24"/>
        </w:rPr>
        <w:t xml:space="preserve"> 58-67%</w:t>
      </w:r>
      <w:r w:rsidRPr="00436FB5">
        <w:rPr>
          <w:rFonts w:ascii="Times New Roman" w:eastAsia="楷体" w:hAnsi="Times New Roman" w:hint="eastAsia"/>
          <w:sz w:val="24"/>
          <w:szCs w:val="24"/>
        </w:rPr>
        <w:t>，而顶部的孔隙率则上升至</w:t>
      </w:r>
      <w:r w:rsidRPr="00436FB5">
        <w:rPr>
          <w:rFonts w:ascii="Times New Roman" w:eastAsia="楷体" w:hAnsi="Times New Roman" w:hint="eastAsia"/>
          <w:sz w:val="24"/>
          <w:szCs w:val="24"/>
        </w:rPr>
        <w:t xml:space="preserve"> 84-93%</w:t>
      </w:r>
      <w:r w:rsidRPr="00D90BDB">
        <w:rPr>
          <w:rFonts w:ascii="Times New Roman" w:eastAsia="楷体" w:hAnsi="Times New Roman" w:cs="Times New Roman" w:hint="eastAsia"/>
          <w:bCs/>
          <w:color w:val="000000" w:themeColor="text1"/>
          <w:sz w:val="24"/>
          <w:szCs w:val="24"/>
          <w:vertAlign w:val="superscript"/>
        </w:rPr>
        <w:t>[</w:t>
      </w:r>
      <w:r>
        <w:rPr>
          <w:rFonts w:ascii="Times New Roman" w:eastAsia="楷体" w:hAnsi="Times New Roman" w:cs="Times New Roman"/>
          <w:bCs/>
          <w:color w:val="000000" w:themeColor="text1"/>
          <w:sz w:val="24"/>
          <w:szCs w:val="24"/>
          <w:vertAlign w:val="superscript"/>
        </w:rPr>
        <w:t>41</w:t>
      </w:r>
      <w:r w:rsidRPr="00D90BDB">
        <w:rPr>
          <w:rFonts w:ascii="Times New Roman" w:eastAsia="楷体" w:hAnsi="Times New Roman" w:cs="Times New Roman"/>
          <w:bCs/>
          <w:color w:val="000000" w:themeColor="text1"/>
          <w:sz w:val="24"/>
          <w:szCs w:val="24"/>
          <w:vertAlign w:val="superscript"/>
        </w:rPr>
        <w:t>]</w:t>
      </w:r>
      <w:r>
        <w:rPr>
          <w:rFonts w:ascii="Times New Roman" w:eastAsia="楷体" w:hAnsi="Times New Roman" w:hint="eastAsia"/>
          <w:sz w:val="24"/>
          <w:szCs w:val="24"/>
        </w:rPr>
        <w:t>。因此，营养物离子和碳源</w:t>
      </w:r>
      <w:r w:rsidRPr="00436FB5">
        <w:rPr>
          <w:rFonts w:ascii="Times New Roman" w:eastAsia="楷体" w:hAnsi="Times New Roman" w:hint="eastAsia"/>
          <w:sz w:val="24"/>
          <w:szCs w:val="24"/>
        </w:rPr>
        <w:t>在生物膜内是沿着非均匀分布的孔道进行传扩散</w:t>
      </w:r>
      <w:r>
        <w:rPr>
          <w:rFonts w:ascii="Times New Roman" w:eastAsia="楷体" w:hAnsi="Times New Roman" w:hint="eastAsia"/>
          <w:sz w:val="24"/>
          <w:szCs w:val="24"/>
        </w:rPr>
        <w:t>传递</w:t>
      </w:r>
      <w:r w:rsidRPr="00436FB5">
        <w:rPr>
          <w:rFonts w:ascii="Times New Roman" w:eastAsia="楷体" w:hAnsi="Times New Roman" w:hint="eastAsia"/>
          <w:sz w:val="24"/>
          <w:szCs w:val="24"/>
        </w:rPr>
        <w:t>的</w:t>
      </w:r>
      <w:r>
        <w:rPr>
          <w:rFonts w:ascii="Times New Roman" w:eastAsia="楷体" w:hAnsi="Times New Roman" w:hint="eastAsia"/>
          <w:sz w:val="24"/>
          <w:szCs w:val="24"/>
        </w:rPr>
        <w:t>。</w:t>
      </w:r>
      <w:r w:rsidRPr="00CA1F94">
        <w:rPr>
          <w:rFonts w:ascii="Times New Roman" w:eastAsia="楷体" w:hAnsi="Times New Roman" w:hint="eastAsia"/>
          <w:sz w:val="24"/>
          <w:szCs w:val="24"/>
        </w:rPr>
        <w:t>同时，生物膜代谢产生的代谢产物（</w:t>
      </w:r>
      <w:r w:rsidRPr="00CA1F94">
        <w:rPr>
          <w:rFonts w:ascii="Times New Roman" w:eastAsia="楷体" w:hAnsi="Times New Roman" w:hint="eastAsia"/>
          <w:sz w:val="24"/>
          <w:szCs w:val="24"/>
        </w:rPr>
        <w:t>O</w:t>
      </w:r>
      <w:r w:rsidRPr="00CA1F94">
        <w:rPr>
          <w:rFonts w:ascii="Times New Roman" w:eastAsia="楷体" w:hAnsi="Times New Roman" w:hint="eastAsia"/>
          <w:sz w:val="24"/>
          <w:szCs w:val="24"/>
          <w:vertAlign w:val="subscript"/>
        </w:rPr>
        <w:t>2</w:t>
      </w:r>
      <w:r w:rsidRPr="00CA1F94">
        <w:rPr>
          <w:rFonts w:ascii="Times New Roman" w:eastAsia="楷体" w:hAnsi="Times New Roman" w:hint="eastAsia"/>
          <w:sz w:val="24"/>
          <w:szCs w:val="24"/>
        </w:rPr>
        <w:t>或</w:t>
      </w:r>
      <w:r w:rsidRPr="00CA1F94">
        <w:rPr>
          <w:rFonts w:ascii="Times New Roman" w:eastAsia="楷体" w:hAnsi="Times New Roman" w:hint="eastAsia"/>
          <w:sz w:val="24"/>
          <w:szCs w:val="24"/>
        </w:rPr>
        <w:t xml:space="preserve"> CO</w:t>
      </w:r>
      <w:r w:rsidRPr="00CA1F94">
        <w:rPr>
          <w:rFonts w:ascii="Times New Roman" w:eastAsia="楷体" w:hAnsi="Times New Roman" w:hint="eastAsia"/>
          <w:sz w:val="24"/>
          <w:szCs w:val="24"/>
          <w:vertAlign w:val="subscript"/>
        </w:rPr>
        <w:t>2</w:t>
      </w:r>
      <w:r w:rsidRPr="00CA1F94">
        <w:rPr>
          <w:rFonts w:ascii="Times New Roman" w:eastAsia="楷体" w:hAnsi="Times New Roman" w:hint="eastAsia"/>
          <w:sz w:val="24"/>
          <w:szCs w:val="24"/>
        </w:rPr>
        <w:t>、</w:t>
      </w:r>
      <w:r w:rsidRPr="00CA1F94">
        <w:rPr>
          <w:rFonts w:ascii="Times New Roman" w:eastAsia="楷体" w:hAnsi="Times New Roman" w:hint="eastAsia"/>
          <w:sz w:val="24"/>
          <w:szCs w:val="24"/>
        </w:rPr>
        <w:t>H</w:t>
      </w:r>
      <w:r w:rsidRPr="00CA1F94">
        <w:rPr>
          <w:rFonts w:ascii="Times New Roman" w:eastAsia="楷体" w:hAnsi="Times New Roman" w:hint="eastAsia"/>
          <w:sz w:val="24"/>
          <w:szCs w:val="24"/>
          <w:vertAlign w:val="subscript"/>
        </w:rPr>
        <w:t>2</w:t>
      </w:r>
      <w:r w:rsidRPr="00CA1F94">
        <w:rPr>
          <w:rFonts w:ascii="Times New Roman" w:eastAsia="楷体" w:hAnsi="Times New Roman" w:hint="eastAsia"/>
          <w:sz w:val="24"/>
          <w:szCs w:val="24"/>
        </w:rPr>
        <w:t>等代谢气体）经过反向扩散，由生物膜孔隙传入液相区，然后经气液相界面解析进入气相区，最后随主流流体排出系统</w:t>
      </w:r>
      <w:r w:rsidRPr="00CA1F94">
        <w:rPr>
          <w:rFonts w:ascii="Times New Roman" w:eastAsia="楷体" w:hAnsi="Times New Roman" w:cs="Times New Roman" w:hint="eastAsia"/>
          <w:bCs/>
          <w:color w:val="000000" w:themeColor="text1"/>
          <w:sz w:val="24"/>
          <w:szCs w:val="24"/>
          <w:vertAlign w:val="superscript"/>
        </w:rPr>
        <w:t>[</w:t>
      </w:r>
      <w:r w:rsidRPr="00CA1F94">
        <w:rPr>
          <w:rFonts w:ascii="Times New Roman" w:eastAsia="楷体" w:hAnsi="Times New Roman" w:cs="Times New Roman"/>
          <w:bCs/>
          <w:color w:val="000000" w:themeColor="text1"/>
          <w:sz w:val="24"/>
          <w:szCs w:val="24"/>
          <w:vertAlign w:val="superscript"/>
        </w:rPr>
        <w:t>47]</w:t>
      </w:r>
      <w:r w:rsidRPr="00CA1F94">
        <w:rPr>
          <w:rFonts w:ascii="Times New Roman" w:eastAsia="楷体" w:hAnsi="Times New Roman" w:hint="eastAsia"/>
          <w:sz w:val="24"/>
          <w:szCs w:val="24"/>
        </w:rPr>
        <w:t>。</w:t>
      </w:r>
      <w:r w:rsidRPr="00CA1F94">
        <w:rPr>
          <w:rFonts w:ascii="Times New Roman" w:eastAsia="楷体" w:hAnsi="Times New Roman"/>
          <w:sz w:val="24"/>
          <w:szCs w:val="24"/>
        </w:rPr>
        <w:t xml:space="preserve"> </w:t>
      </w:r>
    </w:p>
    <w:p w14:paraId="0A18BF45" w14:textId="77777777" w:rsidR="009441A1" w:rsidRPr="00CA1F94" w:rsidRDefault="009441A1" w:rsidP="00CA1F94">
      <w:pPr>
        <w:spacing w:line="400" w:lineRule="exact"/>
        <w:ind w:firstLineChars="200" w:firstLine="480"/>
        <w:rPr>
          <w:rFonts w:eastAsia="楷体" w:cs="Times New Roman"/>
          <w:bCs/>
          <w:sz w:val="24"/>
          <w:szCs w:val="24"/>
        </w:rPr>
      </w:pPr>
      <w:r w:rsidRPr="00CA1F94">
        <w:rPr>
          <w:rFonts w:ascii="Times New Roman" w:eastAsia="楷体" w:hAnsi="Times New Roman" w:hint="eastAsia"/>
          <w:sz w:val="24"/>
          <w:szCs w:val="24"/>
        </w:rPr>
        <w:t>通常认为，营养底物在生物膜内的行为主要包括扩散与反应这两个步骤。生物膜内的藻细胞</w:t>
      </w:r>
      <w:r w:rsidRPr="00CA1F94">
        <w:rPr>
          <w:rFonts w:eastAsia="楷体" w:cs="Times New Roman" w:hint="eastAsia"/>
          <w:bCs/>
          <w:sz w:val="24"/>
          <w:szCs w:val="24"/>
        </w:rPr>
        <w:t>通过同化作用吸收从沼液主流区里流动扩散进来的无机氮（包括氨氮、硝氮和亚硝氮），将其转化为蛋白质、酶、核酸、遗传物质等维持自身的生长代谢，从而实现沼液中氨氮的去除</w:t>
      </w:r>
      <w:r w:rsidRPr="00CA1F94">
        <w:rPr>
          <w:rFonts w:ascii="Times New Roman" w:eastAsia="楷体" w:hAnsi="Times New Roman" w:cs="Times New Roman" w:hint="eastAsia"/>
          <w:bCs/>
          <w:color w:val="000000" w:themeColor="text1"/>
          <w:sz w:val="24"/>
          <w:szCs w:val="24"/>
          <w:vertAlign w:val="superscript"/>
        </w:rPr>
        <w:t>[</w:t>
      </w:r>
      <w:r w:rsidRPr="00CA1F94">
        <w:rPr>
          <w:rFonts w:ascii="Times New Roman" w:eastAsia="楷体" w:hAnsi="Times New Roman" w:cs="Times New Roman"/>
          <w:bCs/>
          <w:color w:val="000000" w:themeColor="text1"/>
          <w:sz w:val="24"/>
          <w:szCs w:val="24"/>
          <w:vertAlign w:val="superscript"/>
        </w:rPr>
        <w:t>42,43]</w:t>
      </w:r>
      <w:r w:rsidRPr="00CA1F94">
        <w:rPr>
          <w:rFonts w:eastAsia="楷体" w:cs="Times New Roman" w:hint="eastAsia"/>
          <w:bCs/>
          <w:sz w:val="24"/>
          <w:szCs w:val="24"/>
        </w:rPr>
        <w:t>。沼液中另一主要污染物磷也是藻类能量代谢的关键因素之一</w:t>
      </w:r>
      <w:r w:rsidRPr="00CA1F94">
        <w:rPr>
          <w:rFonts w:ascii="Times New Roman" w:eastAsia="楷体" w:hAnsi="Times New Roman" w:hint="eastAsia"/>
          <w:sz w:val="24"/>
          <w:szCs w:val="24"/>
        </w:rPr>
        <w:t>，扩散进入生物膜内的磷会被藻细胞吸收，</w:t>
      </w:r>
      <w:r w:rsidRPr="00CA1F94">
        <w:rPr>
          <w:rFonts w:eastAsia="楷体" w:cs="Times New Roman" w:hint="eastAsia"/>
          <w:bCs/>
          <w:sz w:val="24"/>
          <w:szCs w:val="24"/>
        </w:rPr>
        <w:t>通过多种磷酸化作用（底物水平磷酸化、氧化磷酸化和光合磷酸化）参与能量合成过程，从而达到从沼液中去除的目的</w:t>
      </w:r>
      <w:r w:rsidRPr="00CA1F94">
        <w:rPr>
          <w:rFonts w:ascii="Times New Roman" w:eastAsia="楷体" w:hAnsi="Times New Roman" w:cs="Times New Roman" w:hint="eastAsia"/>
          <w:bCs/>
          <w:color w:val="000000" w:themeColor="text1"/>
          <w:sz w:val="24"/>
          <w:szCs w:val="24"/>
          <w:vertAlign w:val="superscript"/>
        </w:rPr>
        <w:t>[</w:t>
      </w:r>
      <w:r w:rsidRPr="00CA1F94">
        <w:rPr>
          <w:rFonts w:ascii="Times New Roman" w:eastAsia="楷体" w:hAnsi="Times New Roman" w:cs="Times New Roman"/>
          <w:bCs/>
          <w:color w:val="000000" w:themeColor="text1"/>
          <w:sz w:val="24"/>
          <w:szCs w:val="24"/>
          <w:vertAlign w:val="superscript"/>
        </w:rPr>
        <w:t>44]</w:t>
      </w:r>
      <w:r w:rsidRPr="00CA1F94">
        <w:rPr>
          <w:rFonts w:eastAsia="楷体" w:cs="Times New Roman" w:hint="eastAsia"/>
          <w:bCs/>
          <w:sz w:val="24"/>
          <w:szCs w:val="24"/>
        </w:rPr>
        <w:t>。生物膜内藻细胞的光合生长除了对沼液中氮磷的吸收，还依赖于对沼液中无机碳源的吸收及光传输所提供的能量。</w:t>
      </w:r>
    </w:p>
    <w:p w14:paraId="726E691E" w14:textId="77777777" w:rsidR="009441A1" w:rsidRDefault="009441A1" w:rsidP="00CA1F94">
      <w:pPr>
        <w:spacing w:line="400" w:lineRule="exact"/>
        <w:ind w:firstLineChars="200" w:firstLine="480"/>
        <w:rPr>
          <w:rFonts w:ascii="Times New Roman" w:eastAsia="楷体" w:hAnsi="Times New Roman" w:cs="Times New Roman"/>
          <w:bCs/>
          <w:sz w:val="24"/>
          <w:szCs w:val="24"/>
        </w:rPr>
      </w:pPr>
      <w:r w:rsidRPr="00CA1F94">
        <w:rPr>
          <w:rFonts w:ascii="Times New Roman" w:eastAsia="楷体" w:hAnsi="Times New Roman" w:cs="Times New Roman" w:hint="eastAsia"/>
          <w:bCs/>
          <w:sz w:val="24"/>
          <w:szCs w:val="24"/>
        </w:rPr>
        <w:t>沼液中能被微藻直接利用的无机碳源只有</w:t>
      </w:r>
      <w:r w:rsidRPr="00CA1F94">
        <w:rPr>
          <w:rFonts w:ascii="Times New Roman" w:eastAsia="楷体" w:hAnsi="Times New Roman" w:cs="Times New Roman" w:hint="eastAsia"/>
          <w:bCs/>
          <w:sz w:val="24"/>
          <w:szCs w:val="24"/>
        </w:rPr>
        <w:t>HCO</w:t>
      </w:r>
      <w:r w:rsidRPr="00CA1F94">
        <w:rPr>
          <w:rFonts w:ascii="Times New Roman" w:eastAsia="楷体" w:hAnsi="Times New Roman" w:cs="Times New Roman" w:hint="eastAsia"/>
          <w:bCs/>
          <w:sz w:val="24"/>
          <w:szCs w:val="24"/>
          <w:vertAlign w:val="subscript"/>
        </w:rPr>
        <w:t>3</w:t>
      </w:r>
      <w:r w:rsidRPr="00CA1F94">
        <w:rPr>
          <w:rFonts w:ascii="Times New Roman" w:eastAsia="楷体" w:hAnsi="Times New Roman" w:cs="Times New Roman" w:hint="eastAsia"/>
          <w:bCs/>
          <w:sz w:val="24"/>
          <w:szCs w:val="24"/>
          <w:vertAlign w:val="superscript"/>
        </w:rPr>
        <w:t>-</w:t>
      </w:r>
      <w:r w:rsidRPr="00CA1F94">
        <w:rPr>
          <w:rFonts w:ascii="Times New Roman" w:eastAsia="楷体" w:hAnsi="Times New Roman" w:cs="Times New Roman" w:hint="eastAsia"/>
          <w:bCs/>
          <w:sz w:val="24"/>
          <w:szCs w:val="24"/>
        </w:rPr>
        <w:t>和</w:t>
      </w:r>
      <w:r w:rsidRPr="00CA1F94">
        <w:rPr>
          <w:rFonts w:ascii="Times New Roman" w:eastAsia="楷体" w:hAnsi="Times New Roman" w:cs="Times New Roman" w:hint="eastAsia"/>
          <w:bCs/>
          <w:sz w:val="24"/>
          <w:szCs w:val="24"/>
        </w:rPr>
        <w:t>CO</w:t>
      </w:r>
      <w:r w:rsidRPr="00CA1F94">
        <w:rPr>
          <w:rFonts w:ascii="Times New Roman" w:eastAsia="楷体" w:hAnsi="Times New Roman" w:cs="Times New Roman" w:hint="eastAsia"/>
          <w:bCs/>
          <w:sz w:val="24"/>
          <w:szCs w:val="24"/>
          <w:vertAlign w:val="subscript"/>
        </w:rPr>
        <w:t>2</w:t>
      </w:r>
      <w:r w:rsidRPr="00CA1F94">
        <w:rPr>
          <w:rFonts w:ascii="Times New Roman" w:eastAsia="楷体" w:hAnsi="Times New Roman" w:cs="Times New Roman" w:hint="eastAsia"/>
          <w:bCs/>
          <w:sz w:val="24"/>
          <w:szCs w:val="24"/>
        </w:rPr>
        <w:t>，其中</w:t>
      </w:r>
      <w:r w:rsidRPr="00CA1F94">
        <w:rPr>
          <w:rFonts w:ascii="Times New Roman" w:eastAsia="楷体" w:hAnsi="Times New Roman" w:cs="Times New Roman" w:hint="eastAsia"/>
          <w:bCs/>
          <w:sz w:val="24"/>
          <w:szCs w:val="24"/>
        </w:rPr>
        <w:t>CO</w:t>
      </w:r>
      <w:r w:rsidRPr="00CA1F94">
        <w:rPr>
          <w:rFonts w:ascii="Times New Roman" w:eastAsia="楷体" w:hAnsi="Times New Roman" w:cs="Times New Roman" w:hint="eastAsia"/>
          <w:bCs/>
          <w:sz w:val="24"/>
          <w:szCs w:val="24"/>
          <w:vertAlign w:val="subscript"/>
        </w:rPr>
        <w:t>2</w:t>
      </w:r>
      <w:r w:rsidRPr="00CA1F94">
        <w:rPr>
          <w:rFonts w:ascii="Times New Roman" w:eastAsia="楷体" w:hAnsi="Times New Roman" w:cs="Times New Roman" w:hint="eastAsia"/>
          <w:bCs/>
          <w:sz w:val="24"/>
          <w:szCs w:val="24"/>
        </w:rPr>
        <w:t>气体可以</w:t>
      </w:r>
      <w:r>
        <w:rPr>
          <w:rFonts w:ascii="Times New Roman" w:eastAsia="楷体" w:hAnsi="Times New Roman" w:cs="Times New Roman" w:hint="eastAsia"/>
          <w:bCs/>
          <w:sz w:val="24"/>
          <w:szCs w:val="24"/>
        </w:rPr>
        <w:t>直接通过</w:t>
      </w:r>
      <w:r w:rsidRPr="006D3C48">
        <w:rPr>
          <w:rFonts w:ascii="Times New Roman" w:eastAsia="楷体" w:hAnsi="Times New Roman" w:cs="Times New Roman" w:hint="eastAsia"/>
          <w:bCs/>
          <w:sz w:val="24"/>
          <w:szCs w:val="24"/>
        </w:rPr>
        <w:t>扩散</w:t>
      </w:r>
      <w:r>
        <w:rPr>
          <w:rFonts w:ascii="Times New Roman" w:eastAsia="楷体" w:hAnsi="Times New Roman" w:cs="Times New Roman" w:hint="eastAsia"/>
          <w:bCs/>
          <w:sz w:val="24"/>
          <w:szCs w:val="24"/>
        </w:rPr>
        <w:t>进入</w:t>
      </w:r>
      <w:r w:rsidRPr="006D3C48">
        <w:rPr>
          <w:rFonts w:ascii="Times New Roman" w:eastAsia="楷体" w:hAnsi="Times New Roman" w:cs="Times New Roman" w:hint="eastAsia"/>
          <w:bCs/>
          <w:sz w:val="24"/>
          <w:szCs w:val="24"/>
        </w:rPr>
        <w:t>藻细胞，利用还原剂</w:t>
      </w:r>
      <w:r w:rsidRPr="006D3C48">
        <w:rPr>
          <w:rFonts w:ascii="Times New Roman" w:eastAsia="楷体" w:hAnsi="Times New Roman" w:cs="Times New Roman" w:hint="eastAsia"/>
          <w:bCs/>
          <w:sz w:val="24"/>
          <w:szCs w:val="24"/>
        </w:rPr>
        <w:t>NADPH</w:t>
      </w:r>
      <w:r w:rsidRPr="006D3C48">
        <w:rPr>
          <w:rFonts w:ascii="Times New Roman" w:eastAsia="楷体" w:hAnsi="Times New Roman" w:cs="Times New Roman" w:hint="eastAsia"/>
          <w:bCs/>
          <w:sz w:val="24"/>
          <w:szCs w:val="24"/>
        </w:rPr>
        <w:t>和</w:t>
      </w:r>
      <w:r w:rsidRPr="006D3C48">
        <w:rPr>
          <w:rFonts w:ascii="Times New Roman" w:eastAsia="楷体" w:hAnsi="Times New Roman" w:cs="Times New Roman" w:hint="eastAsia"/>
          <w:bCs/>
          <w:sz w:val="24"/>
          <w:szCs w:val="24"/>
        </w:rPr>
        <w:t>ATP</w:t>
      </w:r>
      <w:r w:rsidRPr="006D3C48">
        <w:rPr>
          <w:rFonts w:ascii="Times New Roman" w:eastAsia="楷体" w:hAnsi="Times New Roman" w:cs="Times New Roman" w:hint="eastAsia"/>
          <w:bCs/>
          <w:sz w:val="24"/>
          <w:szCs w:val="24"/>
        </w:rPr>
        <w:t>水解产生的能量，</w:t>
      </w:r>
      <w:r>
        <w:rPr>
          <w:rFonts w:ascii="Times New Roman" w:eastAsia="楷体" w:hAnsi="Times New Roman" w:cs="Times New Roman" w:hint="eastAsia"/>
          <w:bCs/>
          <w:sz w:val="24"/>
          <w:szCs w:val="24"/>
        </w:rPr>
        <w:t>参与卡尔文循环将无机碳转化为有机碳；</w:t>
      </w:r>
      <w:r w:rsidRPr="006D3C48">
        <w:rPr>
          <w:rFonts w:ascii="Times New Roman" w:eastAsia="楷体" w:hAnsi="Times New Roman" w:cs="Times New Roman" w:hint="eastAsia"/>
          <w:bCs/>
          <w:sz w:val="24"/>
          <w:szCs w:val="24"/>
        </w:rPr>
        <w:t>而</w:t>
      </w:r>
      <w:r w:rsidRPr="006D3C48">
        <w:rPr>
          <w:rFonts w:ascii="Times New Roman" w:eastAsia="楷体" w:hAnsi="Times New Roman" w:cs="Times New Roman" w:hint="eastAsia"/>
          <w:bCs/>
          <w:sz w:val="24"/>
          <w:szCs w:val="24"/>
        </w:rPr>
        <w:t>HCO</w:t>
      </w:r>
      <w:r w:rsidRPr="006D3C48">
        <w:rPr>
          <w:rFonts w:ascii="Times New Roman" w:eastAsia="楷体" w:hAnsi="Times New Roman" w:cs="Times New Roman" w:hint="eastAsia"/>
          <w:bCs/>
          <w:sz w:val="24"/>
          <w:szCs w:val="24"/>
          <w:vertAlign w:val="subscript"/>
        </w:rPr>
        <w:t>3</w:t>
      </w:r>
      <w:r w:rsidRPr="006D3C48">
        <w:rPr>
          <w:rFonts w:ascii="Times New Roman" w:eastAsia="楷体" w:hAnsi="Times New Roman" w:cs="Times New Roman" w:hint="eastAsia"/>
          <w:bCs/>
          <w:sz w:val="24"/>
          <w:szCs w:val="24"/>
        </w:rPr>
        <w:t xml:space="preserve"> </w:t>
      </w:r>
      <w:r w:rsidRPr="006D3C48">
        <w:rPr>
          <w:rFonts w:ascii="Times New Roman" w:eastAsia="楷体" w:hAnsi="Times New Roman" w:cs="Times New Roman" w:hint="eastAsia"/>
          <w:bCs/>
          <w:sz w:val="24"/>
          <w:szCs w:val="24"/>
          <w:vertAlign w:val="superscript"/>
        </w:rPr>
        <w:t>-</w:t>
      </w:r>
      <w:r w:rsidRPr="006D3C48">
        <w:rPr>
          <w:rFonts w:ascii="Times New Roman" w:eastAsia="楷体" w:hAnsi="Times New Roman" w:cs="Times New Roman" w:hint="eastAsia"/>
          <w:bCs/>
          <w:sz w:val="24"/>
          <w:szCs w:val="24"/>
        </w:rPr>
        <w:t>需要</w:t>
      </w:r>
      <w:r>
        <w:rPr>
          <w:rFonts w:ascii="Times New Roman" w:eastAsia="楷体" w:hAnsi="Times New Roman" w:cs="Times New Roman" w:hint="eastAsia"/>
          <w:bCs/>
          <w:sz w:val="24"/>
          <w:szCs w:val="24"/>
        </w:rPr>
        <w:t>经</w:t>
      </w:r>
      <w:r w:rsidRPr="006D3C48">
        <w:rPr>
          <w:rFonts w:ascii="Times New Roman" w:eastAsia="楷体" w:hAnsi="Times New Roman" w:cs="Times New Roman" w:hint="eastAsia"/>
          <w:bCs/>
          <w:sz w:val="24"/>
          <w:szCs w:val="24"/>
        </w:rPr>
        <w:t>主动转运机制先转化成</w:t>
      </w:r>
      <w:r w:rsidRPr="006D3C48">
        <w:rPr>
          <w:rFonts w:ascii="Times New Roman" w:eastAsia="楷体" w:hAnsi="Times New Roman" w:cs="Times New Roman" w:hint="eastAsia"/>
          <w:bCs/>
          <w:sz w:val="24"/>
          <w:szCs w:val="24"/>
        </w:rPr>
        <w:t>CO</w:t>
      </w:r>
      <w:r w:rsidRPr="006D3C48">
        <w:rPr>
          <w:rFonts w:ascii="Times New Roman" w:eastAsia="楷体" w:hAnsi="Times New Roman" w:cs="Times New Roman" w:hint="eastAsia"/>
          <w:bCs/>
          <w:sz w:val="24"/>
          <w:szCs w:val="24"/>
          <w:vertAlign w:val="subscript"/>
        </w:rPr>
        <w:t>2</w:t>
      </w:r>
      <w:r w:rsidRPr="006D3C48">
        <w:rPr>
          <w:rFonts w:ascii="Times New Roman" w:eastAsia="楷体" w:hAnsi="Times New Roman" w:cs="Times New Roman" w:hint="eastAsia"/>
          <w:bCs/>
          <w:sz w:val="24"/>
          <w:szCs w:val="24"/>
        </w:rPr>
        <w:t>，再通过碳酸酐酶的酶作用，</w:t>
      </w:r>
      <w:r>
        <w:rPr>
          <w:rFonts w:ascii="Times New Roman" w:eastAsia="楷体" w:hAnsi="Times New Roman" w:cs="Times New Roman" w:hint="eastAsia"/>
          <w:bCs/>
          <w:sz w:val="24"/>
          <w:szCs w:val="24"/>
        </w:rPr>
        <w:t>才能</w:t>
      </w:r>
      <w:r w:rsidRPr="006D3C48">
        <w:rPr>
          <w:rFonts w:ascii="Times New Roman" w:eastAsia="楷体" w:hAnsi="Times New Roman" w:cs="Times New Roman" w:hint="eastAsia"/>
          <w:bCs/>
          <w:sz w:val="24"/>
          <w:szCs w:val="24"/>
        </w:rPr>
        <w:t>促进无机碳的</w:t>
      </w:r>
      <w:r w:rsidRPr="00CA1F94">
        <w:rPr>
          <w:rFonts w:ascii="Times New Roman" w:eastAsia="楷体" w:hAnsi="Times New Roman" w:cs="Times New Roman" w:hint="eastAsia"/>
          <w:bCs/>
          <w:sz w:val="24"/>
          <w:szCs w:val="24"/>
        </w:rPr>
        <w:t>固定文献</w:t>
      </w:r>
      <w:r>
        <w:rPr>
          <w:rFonts w:ascii="Times New Roman" w:eastAsia="楷体" w:hAnsi="Times New Roman" w:cs="Times New Roman" w:hint="eastAsia"/>
          <w:bCs/>
          <w:sz w:val="24"/>
          <w:szCs w:val="24"/>
        </w:rPr>
        <w:t>。除此，沼液中的其他有机污染物也可被微藻、细菌等微生物吸收降解用于异养生长。</w:t>
      </w:r>
    </w:p>
    <w:p w14:paraId="10C3A6CD" w14:textId="77777777" w:rsidR="00CA1F94" w:rsidRDefault="009441A1" w:rsidP="00CA1F94">
      <w:pPr>
        <w:spacing w:line="400" w:lineRule="exact"/>
        <w:ind w:firstLineChars="200" w:firstLine="480"/>
        <w:rPr>
          <w:rFonts w:eastAsia="楷体" w:cs="Times New Roman"/>
          <w:bCs/>
          <w:sz w:val="24"/>
          <w:szCs w:val="24"/>
        </w:rPr>
      </w:pPr>
      <w:r w:rsidRPr="00F82F25">
        <w:rPr>
          <w:rFonts w:eastAsia="楷体" w:cs="Times New Roman" w:hint="eastAsia"/>
          <w:bCs/>
          <w:sz w:val="24"/>
          <w:szCs w:val="24"/>
        </w:rPr>
        <w:t>对于光传输，外部光源发出的光子</w:t>
      </w:r>
      <w:r>
        <w:rPr>
          <w:rFonts w:eastAsia="楷体" w:cs="Times New Roman" w:hint="eastAsia"/>
          <w:bCs/>
          <w:sz w:val="24"/>
          <w:szCs w:val="24"/>
        </w:rPr>
        <w:t>首先</w:t>
      </w:r>
      <w:r w:rsidRPr="00F82F25">
        <w:rPr>
          <w:rFonts w:eastAsia="楷体" w:cs="Times New Roman" w:hint="eastAsia"/>
          <w:bCs/>
          <w:sz w:val="24"/>
          <w:szCs w:val="24"/>
        </w:rPr>
        <w:t>经反应器内</w:t>
      </w:r>
      <w:r>
        <w:rPr>
          <w:rFonts w:eastAsia="楷体" w:cs="Times New Roman" w:hint="eastAsia"/>
          <w:bCs/>
          <w:sz w:val="24"/>
          <w:szCs w:val="24"/>
        </w:rPr>
        <w:t>沼液主流区，</w:t>
      </w:r>
      <w:r w:rsidRPr="00F82F25">
        <w:rPr>
          <w:rFonts w:eastAsia="楷体" w:cs="Times New Roman" w:hint="eastAsia"/>
          <w:bCs/>
          <w:sz w:val="24"/>
          <w:szCs w:val="24"/>
        </w:rPr>
        <w:t>后传入生物膜内，为微生物的生化反应提供能量</w:t>
      </w:r>
      <w:r>
        <w:rPr>
          <w:rFonts w:eastAsia="楷体" w:cs="Times New Roman" w:hint="eastAsia"/>
          <w:bCs/>
          <w:sz w:val="24"/>
          <w:szCs w:val="24"/>
        </w:rPr>
        <w:t>。</w:t>
      </w:r>
      <w:r w:rsidRPr="00F82F25">
        <w:rPr>
          <w:rFonts w:eastAsia="楷体" w:cs="Times New Roman" w:hint="eastAsia"/>
          <w:bCs/>
          <w:sz w:val="24"/>
          <w:szCs w:val="24"/>
        </w:rPr>
        <w:t>由于</w:t>
      </w:r>
      <w:r>
        <w:rPr>
          <w:rFonts w:eastAsia="楷体" w:cs="Times New Roman" w:hint="eastAsia"/>
          <w:bCs/>
          <w:sz w:val="24"/>
          <w:szCs w:val="24"/>
        </w:rPr>
        <w:t>沼液的高浊度特性，其内所含</w:t>
      </w:r>
      <w:r w:rsidRPr="00D90BDB">
        <w:rPr>
          <w:rFonts w:ascii="Times New Roman" w:eastAsia="楷体" w:hAnsi="Times New Roman" w:hint="eastAsia"/>
          <w:color w:val="000000" w:themeColor="text1"/>
          <w:sz w:val="24"/>
          <w:szCs w:val="24"/>
        </w:rPr>
        <w:t>多种</w:t>
      </w:r>
      <w:r w:rsidRPr="00D90BDB">
        <w:rPr>
          <w:rFonts w:ascii="Times New Roman" w:eastAsia="楷体" w:hAnsi="Times New Roman"/>
          <w:color w:val="000000" w:themeColor="text1"/>
          <w:sz w:val="24"/>
          <w:szCs w:val="24"/>
        </w:rPr>
        <w:t>悬浮及胶体状微粒</w:t>
      </w:r>
      <w:r>
        <w:rPr>
          <w:rFonts w:ascii="Times New Roman" w:eastAsia="楷体" w:hAnsi="Times New Roman" w:hint="eastAsia"/>
          <w:color w:val="000000" w:themeColor="text1"/>
          <w:sz w:val="24"/>
          <w:szCs w:val="24"/>
        </w:rPr>
        <w:t>对光的散射作用严重阻碍了光向生物膜内的传输。此外对于传入生物膜内的光子，由于</w:t>
      </w:r>
      <w:r w:rsidRPr="00F82F25">
        <w:rPr>
          <w:rFonts w:eastAsia="楷体" w:cs="Times New Roman" w:hint="eastAsia"/>
          <w:bCs/>
          <w:sz w:val="24"/>
          <w:szCs w:val="24"/>
        </w:rPr>
        <w:t>细胞内色素对光的吸收、细胞对光的散射及细胞间的相互遮挡，使得生物膜内沿光传输方向</w:t>
      </w:r>
      <w:r>
        <w:rPr>
          <w:rFonts w:eastAsia="楷体" w:cs="Times New Roman" w:hint="eastAsia"/>
          <w:bCs/>
          <w:sz w:val="24"/>
          <w:szCs w:val="24"/>
        </w:rPr>
        <w:t>的</w:t>
      </w:r>
      <w:r w:rsidRPr="00F82F25">
        <w:rPr>
          <w:rFonts w:eastAsia="楷体" w:cs="Times New Roman" w:hint="eastAsia"/>
          <w:bCs/>
          <w:sz w:val="24"/>
          <w:szCs w:val="24"/>
        </w:rPr>
        <w:t>光强呈指数规律衰减</w:t>
      </w:r>
      <w:r>
        <w:rPr>
          <w:rFonts w:eastAsia="楷体" w:cs="Times New Roman" w:hint="eastAsia"/>
          <w:bCs/>
          <w:sz w:val="24"/>
          <w:szCs w:val="24"/>
        </w:rPr>
        <w:t>，</w:t>
      </w:r>
      <w:r w:rsidRPr="00F82F25">
        <w:rPr>
          <w:rFonts w:eastAsia="楷体" w:cs="Times New Roman" w:hint="eastAsia"/>
          <w:bCs/>
          <w:sz w:val="24"/>
          <w:szCs w:val="24"/>
        </w:rPr>
        <w:t>导致生物膜内细胞受光不均匀，甚至底层生物膜完全处</w:t>
      </w:r>
      <w:r>
        <w:rPr>
          <w:rFonts w:eastAsia="楷体" w:cs="Times New Roman" w:hint="eastAsia"/>
          <w:bCs/>
          <w:sz w:val="24"/>
          <w:szCs w:val="24"/>
        </w:rPr>
        <w:t>于无光区。</w:t>
      </w:r>
      <w:r w:rsidRPr="00E81502">
        <w:rPr>
          <w:rFonts w:eastAsia="楷体" w:cs="Times New Roman" w:hint="eastAsia"/>
          <w:bCs/>
          <w:sz w:val="24"/>
          <w:szCs w:val="24"/>
        </w:rPr>
        <w:t>与此同时，部分光能被吸收转换为</w:t>
      </w:r>
      <w:r w:rsidRPr="00E81502">
        <w:rPr>
          <w:rFonts w:eastAsia="楷体" w:cs="Times New Roman" w:hint="eastAsia"/>
          <w:bCs/>
          <w:sz w:val="24"/>
          <w:szCs w:val="24"/>
        </w:rPr>
        <w:lastRenderedPageBreak/>
        <w:t>辐射热，再结合微生物的代谢热，进而影响到反应器的温度</w:t>
      </w:r>
      <w:r w:rsidRPr="00CA1F94">
        <w:rPr>
          <w:rFonts w:eastAsia="楷体" w:cs="Times New Roman" w:hint="eastAsia"/>
          <w:bCs/>
          <w:sz w:val="24"/>
          <w:szCs w:val="24"/>
        </w:rPr>
        <w:t>。</w:t>
      </w:r>
    </w:p>
    <w:p w14:paraId="3CE2C689" w14:textId="77777777" w:rsidR="009441A1" w:rsidRDefault="009441A1" w:rsidP="00CA1F94">
      <w:pPr>
        <w:spacing w:line="400" w:lineRule="exact"/>
        <w:ind w:firstLineChars="200" w:firstLine="480"/>
        <w:rPr>
          <w:rFonts w:ascii="Times New Roman" w:eastAsia="楷体" w:hAnsi="Times New Roman" w:cs="Times New Roman"/>
          <w:bCs/>
          <w:color w:val="000000" w:themeColor="text1"/>
          <w:sz w:val="24"/>
          <w:szCs w:val="24"/>
        </w:rPr>
      </w:pPr>
      <w:r w:rsidRPr="00CA1F94">
        <w:rPr>
          <w:rFonts w:ascii="Times New Roman" w:eastAsia="楷体" w:hAnsi="Times New Roman" w:hint="eastAsia"/>
          <w:sz w:val="24"/>
          <w:szCs w:val="24"/>
        </w:rPr>
        <w:t>由此可见，用于沼液处理的微藻生物膜反应器内物质流动及传输过程是由反</w:t>
      </w:r>
      <w:r w:rsidRPr="00E81502">
        <w:rPr>
          <w:rFonts w:ascii="Times New Roman" w:eastAsia="楷体" w:hAnsi="Times New Roman" w:hint="eastAsia"/>
          <w:sz w:val="24"/>
          <w:szCs w:val="24"/>
        </w:rPr>
        <w:t>应器、生物膜、微生物细胞构</w:t>
      </w:r>
      <w:r>
        <w:rPr>
          <w:rFonts w:ascii="Times New Roman" w:eastAsia="楷体" w:hAnsi="Times New Roman" w:hint="eastAsia"/>
          <w:sz w:val="24"/>
          <w:szCs w:val="24"/>
        </w:rPr>
        <w:t>成的多尺度传递和生化转化过程，并且</w:t>
      </w:r>
      <w:r w:rsidRPr="00E81502">
        <w:rPr>
          <w:rFonts w:ascii="Times New Roman" w:eastAsia="楷体" w:hAnsi="Times New Roman" w:hint="eastAsia"/>
          <w:sz w:val="24"/>
          <w:szCs w:val="24"/>
        </w:rPr>
        <w:t>物质和能量的传输与生化反应相互影响</w:t>
      </w:r>
      <w:r>
        <w:rPr>
          <w:rFonts w:ascii="Times New Roman" w:eastAsia="楷体" w:hAnsi="Times New Roman" w:hint="eastAsia"/>
          <w:sz w:val="24"/>
          <w:szCs w:val="24"/>
        </w:rPr>
        <w:t>、相互</w:t>
      </w:r>
      <w:r w:rsidRPr="00E81502">
        <w:rPr>
          <w:rFonts w:ascii="Times New Roman" w:eastAsia="楷体" w:hAnsi="Times New Roman" w:hint="eastAsia"/>
          <w:sz w:val="24"/>
          <w:szCs w:val="24"/>
        </w:rPr>
        <w:t>耦合</w:t>
      </w:r>
      <w:r>
        <w:rPr>
          <w:rFonts w:ascii="Times New Roman" w:eastAsia="楷体" w:hAnsi="Times New Roman" w:hint="eastAsia"/>
          <w:sz w:val="24"/>
          <w:szCs w:val="24"/>
        </w:rPr>
        <w:t>。</w:t>
      </w:r>
      <w:r w:rsidRPr="00E81502">
        <w:rPr>
          <w:rFonts w:ascii="Times New Roman" w:eastAsia="楷体" w:hAnsi="Times New Roman" w:hint="eastAsia"/>
          <w:sz w:val="24"/>
          <w:szCs w:val="24"/>
        </w:rPr>
        <w:t>生化反应的速率受到底物</w:t>
      </w:r>
      <w:r>
        <w:rPr>
          <w:rFonts w:ascii="Times New Roman" w:eastAsia="楷体" w:hAnsi="Times New Roman" w:hint="eastAsia"/>
          <w:sz w:val="24"/>
          <w:szCs w:val="24"/>
        </w:rPr>
        <w:t>、光传输、</w:t>
      </w:r>
      <w:r w:rsidRPr="00E81502">
        <w:rPr>
          <w:rFonts w:ascii="Times New Roman" w:eastAsia="楷体" w:hAnsi="Times New Roman" w:hint="eastAsia"/>
          <w:sz w:val="24"/>
          <w:szCs w:val="24"/>
        </w:rPr>
        <w:t>热量传递</w:t>
      </w:r>
      <w:r>
        <w:rPr>
          <w:rFonts w:ascii="Times New Roman" w:eastAsia="楷体" w:hAnsi="Times New Roman" w:hint="eastAsia"/>
          <w:sz w:val="24"/>
          <w:szCs w:val="24"/>
        </w:rPr>
        <w:t>及生物膜自身结构特性的影响；</w:t>
      </w:r>
      <w:r w:rsidRPr="00E81502">
        <w:rPr>
          <w:rFonts w:ascii="Times New Roman" w:eastAsia="楷体" w:hAnsi="Times New Roman" w:hint="eastAsia"/>
          <w:sz w:val="24"/>
          <w:szCs w:val="24"/>
        </w:rPr>
        <w:t>生化反应的产物传递又会影响到反应器中的两相流型、相分布和流动阻力特性，从而影响到底物、热量和光能的传递</w:t>
      </w:r>
      <w:r>
        <w:rPr>
          <w:rFonts w:ascii="Times New Roman" w:eastAsia="楷体" w:hAnsi="Times New Roman" w:hint="eastAsia"/>
          <w:sz w:val="24"/>
          <w:szCs w:val="24"/>
        </w:rPr>
        <w:t>，上述影响造成生物膜生长特性的变化又会体现于生物膜结构的改变，进而又影响到生化反应的速率</w:t>
      </w:r>
      <w:r w:rsidRPr="00E81502">
        <w:rPr>
          <w:rFonts w:ascii="Times New Roman" w:eastAsia="楷体" w:hAnsi="Times New Roman" w:hint="eastAsia"/>
          <w:sz w:val="24"/>
          <w:szCs w:val="24"/>
        </w:rPr>
        <w:t>。</w:t>
      </w:r>
      <w:r w:rsidRPr="009133AB">
        <w:rPr>
          <w:rFonts w:ascii="Times New Roman" w:eastAsia="楷体" w:hAnsi="Times New Roman" w:cs="Times New Roman" w:hint="eastAsia"/>
          <w:bCs/>
          <w:color w:val="000000" w:themeColor="text1"/>
          <w:sz w:val="24"/>
          <w:szCs w:val="24"/>
        </w:rPr>
        <w:t>这些因素相互作用，形成一套复杂的生物膜生长动力</w:t>
      </w:r>
      <w:r>
        <w:rPr>
          <w:rFonts w:ascii="Times New Roman" w:eastAsia="楷体" w:hAnsi="Times New Roman" w:cs="Times New Roman" w:hint="eastAsia"/>
          <w:bCs/>
          <w:color w:val="000000" w:themeColor="text1"/>
          <w:sz w:val="24"/>
          <w:szCs w:val="24"/>
        </w:rPr>
        <w:t>学系统。</w:t>
      </w:r>
    </w:p>
    <w:p w14:paraId="62E75B38" w14:textId="77777777" w:rsidR="009441A1" w:rsidRPr="007918E7" w:rsidRDefault="009441A1" w:rsidP="00CA1F94">
      <w:pPr>
        <w:spacing w:line="400" w:lineRule="exact"/>
        <w:ind w:firstLineChars="200" w:firstLine="480"/>
        <w:rPr>
          <w:rFonts w:ascii="Times New Roman" w:eastAsia="楷体" w:hAnsi="Times New Roman"/>
          <w:sz w:val="24"/>
          <w:szCs w:val="24"/>
        </w:rPr>
      </w:pPr>
      <w:r>
        <w:rPr>
          <w:rFonts w:ascii="Times New Roman" w:eastAsia="楷体" w:hAnsi="Times New Roman" w:cs="Times New Roman" w:hint="eastAsia"/>
          <w:bCs/>
          <w:color w:val="000000" w:themeColor="text1"/>
          <w:sz w:val="24"/>
          <w:szCs w:val="24"/>
        </w:rPr>
        <w:t>综上所述，</w:t>
      </w:r>
      <w:r w:rsidRPr="00085922">
        <w:rPr>
          <w:rFonts w:ascii="Times New Roman" w:eastAsia="楷体" w:hAnsi="Times New Roman" w:cs="Times New Roman" w:hint="eastAsia"/>
          <w:iCs/>
          <w:kern w:val="0"/>
          <w:sz w:val="24"/>
          <w:szCs w:val="24"/>
        </w:rPr>
        <w:t>构建生物膜结构与环境间的响应关系</w:t>
      </w:r>
      <w:r>
        <w:rPr>
          <w:rFonts w:ascii="Times New Roman" w:eastAsia="楷体" w:hAnsi="Times New Roman" w:cs="Times New Roman" w:hint="eastAsia"/>
          <w:iCs/>
          <w:kern w:val="0"/>
          <w:sz w:val="24"/>
          <w:szCs w:val="24"/>
        </w:rPr>
        <w:t>，并以此为基础深入探究沼液环境下生物膜复杂的生长动力学，为获得</w:t>
      </w:r>
      <w:r w:rsidRPr="00085922">
        <w:rPr>
          <w:rFonts w:ascii="Times New Roman" w:eastAsia="楷体" w:hAnsi="Times New Roman" w:cs="Times New Roman" w:hint="eastAsia"/>
          <w:iCs/>
          <w:kern w:val="0"/>
          <w:sz w:val="24"/>
          <w:szCs w:val="24"/>
        </w:rPr>
        <w:t>沼液处理微藻生物膜反应器内多相多组分</w:t>
      </w:r>
      <w:r w:rsidRPr="00085922">
        <w:rPr>
          <w:rFonts w:ascii="Times New Roman" w:eastAsia="楷体" w:hAnsi="Times New Roman" w:cs="Times New Roman"/>
          <w:iCs/>
          <w:kern w:val="0"/>
          <w:sz w:val="24"/>
          <w:szCs w:val="24"/>
        </w:rPr>
        <w:t>传递和</w:t>
      </w:r>
      <w:r w:rsidRPr="00085922">
        <w:rPr>
          <w:rFonts w:ascii="Times New Roman" w:eastAsia="楷体" w:hAnsi="Times New Roman" w:cs="Times New Roman" w:hint="eastAsia"/>
          <w:iCs/>
          <w:kern w:val="0"/>
          <w:sz w:val="24"/>
          <w:szCs w:val="24"/>
        </w:rPr>
        <w:t>生化</w:t>
      </w:r>
      <w:r w:rsidRPr="00085922">
        <w:rPr>
          <w:rFonts w:ascii="Times New Roman" w:eastAsia="楷体" w:hAnsi="Times New Roman" w:cs="Times New Roman"/>
          <w:iCs/>
          <w:kern w:val="0"/>
          <w:sz w:val="24"/>
          <w:szCs w:val="24"/>
        </w:rPr>
        <w:t>转化</w:t>
      </w:r>
      <w:r>
        <w:rPr>
          <w:rFonts w:ascii="Times New Roman" w:eastAsia="楷体" w:hAnsi="Times New Roman" w:cs="Times New Roman" w:hint="eastAsia"/>
          <w:iCs/>
          <w:kern w:val="0"/>
          <w:sz w:val="24"/>
          <w:szCs w:val="24"/>
        </w:rPr>
        <w:t>的机理及规律显得至关重要。同时，</w:t>
      </w:r>
      <w:r w:rsidRPr="00085922">
        <w:rPr>
          <w:rFonts w:ascii="Times New Roman" w:eastAsia="楷体" w:hAnsi="Times New Roman" w:cs="Times New Roman" w:hint="eastAsia"/>
          <w:iCs/>
          <w:kern w:val="0"/>
          <w:sz w:val="24"/>
          <w:szCs w:val="24"/>
        </w:rPr>
        <w:t>为高效沼液处理微藻生物膜反应器的设计提供理论依据</w:t>
      </w:r>
      <w:r>
        <w:rPr>
          <w:rFonts w:ascii="Times New Roman" w:eastAsia="楷体" w:hAnsi="Times New Roman" w:cs="Times New Roman" w:hint="eastAsia"/>
          <w:iCs/>
          <w:kern w:val="0"/>
          <w:sz w:val="24"/>
          <w:szCs w:val="24"/>
        </w:rPr>
        <w:t>，进一步研究</w:t>
      </w:r>
      <w:r w:rsidRPr="00085922">
        <w:rPr>
          <w:rFonts w:ascii="Times New Roman" w:eastAsia="楷体" w:hAnsi="Times New Roman" w:cs="Times New Roman" w:hint="eastAsia"/>
          <w:iCs/>
          <w:kern w:val="0"/>
          <w:sz w:val="24"/>
          <w:szCs w:val="24"/>
        </w:rPr>
        <w:t>反应器</w:t>
      </w:r>
      <w:r>
        <w:rPr>
          <w:rFonts w:ascii="Times New Roman" w:eastAsia="楷体" w:hAnsi="Times New Roman" w:cs="Times New Roman" w:hint="eastAsia"/>
          <w:iCs/>
          <w:kern w:val="0"/>
          <w:sz w:val="24"/>
          <w:szCs w:val="24"/>
        </w:rPr>
        <w:t>内生物膜堆叠结构对气液流动、碳氮磷污染物传递、光传递的影响规律；进一步</w:t>
      </w:r>
      <w:r w:rsidRPr="00085922">
        <w:rPr>
          <w:rFonts w:ascii="Times New Roman" w:eastAsia="楷体" w:hAnsi="Times New Roman" w:cs="Times New Roman" w:hint="eastAsia"/>
          <w:iCs/>
          <w:kern w:val="0"/>
          <w:sz w:val="24"/>
          <w:szCs w:val="24"/>
        </w:rPr>
        <w:t>探明多相流动、能质传递和微藻净化沼液污染物</w:t>
      </w:r>
      <w:r>
        <w:rPr>
          <w:rFonts w:ascii="Times New Roman" w:eastAsia="楷体" w:hAnsi="Times New Roman" w:cs="Times New Roman" w:hint="eastAsia"/>
          <w:iCs/>
          <w:kern w:val="0"/>
          <w:sz w:val="24"/>
          <w:szCs w:val="24"/>
        </w:rPr>
        <w:t>之间的耦合关系极为重要</w:t>
      </w:r>
      <w:r w:rsidRPr="00085922">
        <w:rPr>
          <w:rFonts w:ascii="Times New Roman" w:eastAsia="楷体" w:hAnsi="Times New Roman" w:cs="Times New Roman" w:hint="eastAsia"/>
          <w:iCs/>
          <w:kern w:val="0"/>
          <w:sz w:val="24"/>
          <w:szCs w:val="24"/>
        </w:rPr>
        <w:t>。</w:t>
      </w:r>
    </w:p>
    <w:p w14:paraId="60A3714C" w14:textId="77777777" w:rsidR="009441A1" w:rsidRPr="009441A1" w:rsidRDefault="009441A1" w:rsidP="009441A1">
      <w:pPr>
        <w:spacing w:line="400" w:lineRule="exact"/>
        <w:rPr>
          <w:rFonts w:ascii="Times New Roman" w:eastAsia="楷体" w:hAnsi="Times New Roman"/>
          <w:b/>
          <w:kern w:val="0"/>
          <w:sz w:val="28"/>
          <w:szCs w:val="28"/>
        </w:rPr>
      </w:pPr>
    </w:p>
    <w:sectPr w:rsidR="009441A1" w:rsidRPr="00944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8113A" w14:textId="77777777" w:rsidR="00AE3251" w:rsidRDefault="00AE3251" w:rsidP="002F2CE8">
      <w:r>
        <w:separator/>
      </w:r>
    </w:p>
  </w:endnote>
  <w:endnote w:type="continuationSeparator" w:id="0">
    <w:p w14:paraId="29F1C881" w14:textId="77777777" w:rsidR="00AE3251" w:rsidRDefault="00AE3251" w:rsidP="002F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vrqffHmrptkAdvTT3713a231">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78EC0" w14:textId="77777777" w:rsidR="00AE3251" w:rsidRDefault="00AE3251" w:rsidP="002F2CE8">
      <w:r>
        <w:separator/>
      </w:r>
    </w:p>
  </w:footnote>
  <w:footnote w:type="continuationSeparator" w:id="0">
    <w:p w14:paraId="580D3652" w14:textId="77777777" w:rsidR="00AE3251" w:rsidRDefault="00AE3251" w:rsidP="002F2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97FEE"/>
    <w:multiLevelType w:val="hybridMultilevel"/>
    <w:tmpl w:val="5046F9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551F3"/>
    <w:multiLevelType w:val="hybridMultilevel"/>
    <w:tmpl w:val="7A92A4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E0747"/>
    <w:multiLevelType w:val="multilevel"/>
    <w:tmpl w:val="395E0747"/>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9E37CC2"/>
    <w:multiLevelType w:val="multilevel"/>
    <w:tmpl w:val="39E37CC2"/>
    <w:lvl w:ilvl="0">
      <w:start w:val="1"/>
      <w:numFmt w:val="chineseCountingThousand"/>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6FFD007B"/>
    <w:multiLevelType w:val="hybridMultilevel"/>
    <w:tmpl w:val="9BD01086"/>
    <w:lvl w:ilvl="0" w:tplc="2ADED2E0">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457EF1"/>
    <w:multiLevelType w:val="hybridMultilevel"/>
    <w:tmpl w:val="0E068250"/>
    <w:lvl w:ilvl="0" w:tplc="DE02778A">
      <w:start w:val="1"/>
      <w:numFmt w:val="japaneseCounting"/>
      <w:lvlText w:val="（%1）"/>
      <w:lvlJc w:val="left"/>
      <w:pPr>
        <w:ind w:left="1440" w:hanging="1440"/>
      </w:pPr>
      <w:rPr>
        <w:rFonts w:hint="default"/>
      </w:rPr>
    </w:lvl>
    <w:lvl w:ilvl="1" w:tplc="AB6020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黄 云">
    <w15:presenceInfo w15:providerId="Windows Live" w15:userId="a463a5fabc119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8F"/>
    <w:rsid w:val="001666A9"/>
    <w:rsid w:val="00176479"/>
    <w:rsid w:val="00182457"/>
    <w:rsid w:val="00187729"/>
    <w:rsid w:val="001C19E4"/>
    <w:rsid w:val="00226D7B"/>
    <w:rsid w:val="002314C6"/>
    <w:rsid w:val="002F2CE8"/>
    <w:rsid w:val="002F5740"/>
    <w:rsid w:val="003068D4"/>
    <w:rsid w:val="00320A9D"/>
    <w:rsid w:val="00377B92"/>
    <w:rsid w:val="004114EE"/>
    <w:rsid w:val="0042376D"/>
    <w:rsid w:val="00493FCE"/>
    <w:rsid w:val="005C2B7C"/>
    <w:rsid w:val="005E5B31"/>
    <w:rsid w:val="005F559C"/>
    <w:rsid w:val="006764A1"/>
    <w:rsid w:val="00723811"/>
    <w:rsid w:val="0078468C"/>
    <w:rsid w:val="00826CC9"/>
    <w:rsid w:val="00877596"/>
    <w:rsid w:val="008B0EEC"/>
    <w:rsid w:val="008E33EB"/>
    <w:rsid w:val="009441A1"/>
    <w:rsid w:val="009A5D68"/>
    <w:rsid w:val="00AA788B"/>
    <w:rsid w:val="00AE3251"/>
    <w:rsid w:val="00AE707F"/>
    <w:rsid w:val="00B66893"/>
    <w:rsid w:val="00BA2D8F"/>
    <w:rsid w:val="00BA47BE"/>
    <w:rsid w:val="00CA1F94"/>
    <w:rsid w:val="00CC1804"/>
    <w:rsid w:val="00CC3AB5"/>
    <w:rsid w:val="00CF14D3"/>
    <w:rsid w:val="00D04421"/>
    <w:rsid w:val="00D51787"/>
    <w:rsid w:val="00D61A25"/>
    <w:rsid w:val="00D90311"/>
    <w:rsid w:val="00D92FB0"/>
    <w:rsid w:val="00DA5BB4"/>
    <w:rsid w:val="00DD75A1"/>
    <w:rsid w:val="00DF02C6"/>
    <w:rsid w:val="00DF7275"/>
    <w:rsid w:val="00E337CD"/>
    <w:rsid w:val="00F402A9"/>
    <w:rsid w:val="00FB08D9"/>
    <w:rsid w:val="00FD4945"/>
    <w:rsid w:val="00FE3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13564"/>
  <w15:chartTrackingRefBased/>
  <w15:docId w15:val="{03B61E87-BECD-419E-96BA-3628A735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4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479"/>
    <w:pPr>
      <w:ind w:firstLineChars="200" w:firstLine="420"/>
    </w:pPr>
  </w:style>
  <w:style w:type="character" w:styleId="a4">
    <w:name w:val="footnote reference"/>
    <w:basedOn w:val="a0"/>
    <w:uiPriority w:val="99"/>
    <w:semiHidden/>
    <w:unhideWhenUsed/>
    <w:rsid w:val="00176479"/>
    <w:rPr>
      <w:vertAlign w:val="superscript"/>
    </w:rPr>
  </w:style>
  <w:style w:type="paragraph" w:styleId="a5">
    <w:name w:val="header"/>
    <w:basedOn w:val="a"/>
    <w:link w:val="a6"/>
    <w:uiPriority w:val="99"/>
    <w:unhideWhenUsed/>
    <w:rsid w:val="002F2C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2CE8"/>
    <w:rPr>
      <w:sz w:val="18"/>
      <w:szCs w:val="18"/>
    </w:rPr>
  </w:style>
  <w:style w:type="paragraph" w:styleId="a7">
    <w:name w:val="footer"/>
    <w:basedOn w:val="a"/>
    <w:link w:val="a8"/>
    <w:uiPriority w:val="99"/>
    <w:unhideWhenUsed/>
    <w:rsid w:val="002F2CE8"/>
    <w:pPr>
      <w:tabs>
        <w:tab w:val="center" w:pos="4153"/>
        <w:tab w:val="right" w:pos="8306"/>
      </w:tabs>
      <w:snapToGrid w:val="0"/>
      <w:jc w:val="left"/>
    </w:pPr>
    <w:rPr>
      <w:sz w:val="18"/>
      <w:szCs w:val="18"/>
    </w:rPr>
  </w:style>
  <w:style w:type="character" w:customStyle="1" w:styleId="a8">
    <w:name w:val="页脚 字符"/>
    <w:basedOn w:val="a0"/>
    <w:link w:val="a7"/>
    <w:uiPriority w:val="99"/>
    <w:rsid w:val="002F2CE8"/>
    <w:rPr>
      <w:sz w:val="18"/>
      <w:szCs w:val="18"/>
    </w:rPr>
  </w:style>
  <w:style w:type="paragraph" w:styleId="a9">
    <w:name w:val="Balloon Text"/>
    <w:basedOn w:val="a"/>
    <w:link w:val="aa"/>
    <w:uiPriority w:val="99"/>
    <w:semiHidden/>
    <w:unhideWhenUsed/>
    <w:rsid w:val="00B66893"/>
    <w:rPr>
      <w:sz w:val="18"/>
      <w:szCs w:val="18"/>
    </w:rPr>
  </w:style>
  <w:style w:type="character" w:customStyle="1" w:styleId="aa">
    <w:name w:val="批注框文本 字符"/>
    <w:basedOn w:val="a0"/>
    <w:link w:val="a9"/>
    <w:uiPriority w:val="99"/>
    <w:semiHidden/>
    <w:rsid w:val="00B66893"/>
    <w:rPr>
      <w:sz w:val="18"/>
      <w:szCs w:val="18"/>
    </w:rPr>
  </w:style>
  <w:style w:type="character" w:styleId="ab">
    <w:name w:val="annotation reference"/>
    <w:basedOn w:val="a0"/>
    <w:uiPriority w:val="99"/>
    <w:semiHidden/>
    <w:unhideWhenUsed/>
    <w:rsid w:val="00B66893"/>
    <w:rPr>
      <w:sz w:val="21"/>
      <w:szCs w:val="21"/>
    </w:rPr>
  </w:style>
  <w:style w:type="paragraph" w:styleId="ac">
    <w:name w:val="annotation text"/>
    <w:basedOn w:val="a"/>
    <w:link w:val="ad"/>
    <w:uiPriority w:val="99"/>
    <w:semiHidden/>
    <w:unhideWhenUsed/>
    <w:rsid w:val="00B66893"/>
    <w:pPr>
      <w:jc w:val="left"/>
    </w:pPr>
  </w:style>
  <w:style w:type="character" w:customStyle="1" w:styleId="ad">
    <w:name w:val="批注文字 字符"/>
    <w:basedOn w:val="a0"/>
    <w:link w:val="ac"/>
    <w:uiPriority w:val="99"/>
    <w:semiHidden/>
    <w:rsid w:val="00B66893"/>
  </w:style>
  <w:style w:type="paragraph" w:styleId="ae">
    <w:name w:val="annotation subject"/>
    <w:basedOn w:val="ac"/>
    <w:next w:val="ac"/>
    <w:link w:val="af"/>
    <w:uiPriority w:val="99"/>
    <w:semiHidden/>
    <w:unhideWhenUsed/>
    <w:rsid w:val="00B66893"/>
    <w:rPr>
      <w:b/>
      <w:bCs/>
    </w:rPr>
  </w:style>
  <w:style w:type="character" w:customStyle="1" w:styleId="af">
    <w:name w:val="批注主题 字符"/>
    <w:basedOn w:val="ad"/>
    <w:link w:val="ae"/>
    <w:uiPriority w:val="99"/>
    <w:semiHidden/>
    <w:rsid w:val="00B668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8580-0F16-43EE-A5AB-51DE9621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7627</Words>
  <Characters>43479</Characters>
  <Application>Microsoft Office Word</Application>
  <DocSecurity>0</DocSecurity>
  <Lines>362</Lines>
  <Paragraphs>102</Paragraphs>
  <ScaleCrop>false</ScaleCrop>
  <Company/>
  <LinksUpToDate>false</LinksUpToDate>
  <CharactersWithSpaces>51004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peirong</dc:creator>
  <cp:keywords/>
  <dc:description/>
  <cp:lastModifiedBy>li peirong</cp:lastModifiedBy>
  <cp:revision>71</cp:revision>
  <dcterms:created xsi:type="dcterms:W3CDTF">2021-01-29T09:02:00Z</dcterms:created>
  <dcterms:modified xsi:type="dcterms:W3CDTF">2021-02-01T04:27:00Z</dcterms:modified>
</cp:coreProperties>
</file>